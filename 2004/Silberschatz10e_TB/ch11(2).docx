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0E4" w:rsidRPr="00B36C97" w:rsidRDefault="005F5CF0" w:rsidP="005F5CF0">
      <w:pPr>
        <w:tabs>
          <w:tab w:val="left" w:pos="3248"/>
        </w:tabs>
        <w:rPr>
          <w:b/>
          <w:sz w:val="28"/>
          <w:szCs w:val="28"/>
        </w:rPr>
      </w:pPr>
      <w:bookmarkStart w:id="0" w:name="_GoBack"/>
      <w:bookmarkEnd w:id="0"/>
      <w:r w:rsidRPr="00B36C97">
        <w:rPr>
          <w:b/>
          <w:sz w:val="28"/>
          <w:szCs w:val="28"/>
        </w:rPr>
        <w:t>Chapter 11</w:t>
      </w:r>
    </w:p>
    <w:p w:rsidR="008F3B3C" w:rsidRPr="00B36C97" w:rsidRDefault="008800E4" w:rsidP="004D13C5">
      <w:pPr>
        <w:pStyle w:val="NoSpacing"/>
        <w:rPr>
          <w:b/>
        </w:rPr>
      </w:pPr>
      <w:r w:rsidRPr="00B36C97">
        <w:rPr>
          <w:b/>
        </w:rPr>
        <w:t>Multiple Choice</w:t>
      </w:r>
      <w:r w:rsidR="00B36C97" w:rsidRPr="00B36C97">
        <w:rPr>
          <w:b/>
        </w:rPr>
        <w:t xml:space="preserve"> Questions</w:t>
      </w:r>
    </w:p>
    <w:p w:rsidR="008F3B3C" w:rsidRPr="009F018B" w:rsidRDefault="008F3B3C" w:rsidP="004D13C5">
      <w:pPr>
        <w:pStyle w:val="NoSpacing"/>
      </w:pPr>
    </w:p>
    <w:p w:rsidR="00AE1B6A" w:rsidRPr="009F018B" w:rsidRDefault="00AE1B6A" w:rsidP="004D13C5">
      <w:pPr>
        <w:pStyle w:val="NoSpacing"/>
      </w:pPr>
      <w:r w:rsidRPr="009F018B">
        <w:t xml:space="preserve">1. </w:t>
      </w:r>
      <w:r w:rsidR="001C472E" w:rsidRPr="009F018B">
        <w:t>A ha</w:t>
      </w:r>
      <w:r w:rsidR="00802C58" w:rsidRPr="009F018B">
        <w:t>rd disk drive has 16 platters, 8192</w:t>
      </w:r>
      <w:r w:rsidR="001C472E" w:rsidRPr="009F018B">
        <w:t xml:space="preserve"> cylinders, and </w:t>
      </w:r>
      <w:r w:rsidR="00802C58" w:rsidRPr="009F018B">
        <w:t>256</w:t>
      </w:r>
      <w:r w:rsidR="001C472E" w:rsidRPr="009F018B">
        <w:t xml:space="preserve"> 4KB sectors per track. The storage capacity of this disk drive is at most</w:t>
      </w:r>
    </w:p>
    <w:p w:rsidR="00802C58" w:rsidRPr="009F018B" w:rsidRDefault="00802C58" w:rsidP="004D13C5">
      <w:pPr>
        <w:pStyle w:val="NoSpacing"/>
      </w:pPr>
    </w:p>
    <w:p w:rsidR="00AE1B6A" w:rsidRPr="009F018B" w:rsidRDefault="00AE1B6A" w:rsidP="004D13C5">
      <w:pPr>
        <w:pStyle w:val="NoSpacing"/>
      </w:pPr>
      <w:r w:rsidRPr="009F018B">
        <w:t xml:space="preserve">A) </w:t>
      </w:r>
      <w:r w:rsidR="00802C58" w:rsidRPr="009F018B">
        <w:t>128 TB.</w:t>
      </w:r>
    </w:p>
    <w:p w:rsidR="00AE1B6A" w:rsidRPr="009F018B" w:rsidRDefault="00AE1B6A" w:rsidP="004D13C5">
      <w:pPr>
        <w:pStyle w:val="NoSpacing"/>
      </w:pPr>
      <w:r w:rsidRPr="009F018B">
        <w:t xml:space="preserve">B) </w:t>
      </w:r>
      <w:r w:rsidR="00802C58" w:rsidRPr="009F018B">
        <w:t>32 TB</w:t>
      </w:r>
      <w:r w:rsidRPr="009F018B">
        <w:t>.</w:t>
      </w:r>
    </w:p>
    <w:p w:rsidR="00AE1B6A" w:rsidRPr="009F018B" w:rsidRDefault="00AE1B6A" w:rsidP="004D13C5">
      <w:pPr>
        <w:pStyle w:val="NoSpacing"/>
      </w:pPr>
      <w:r w:rsidRPr="009F018B">
        <w:t xml:space="preserve">C) </w:t>
      </w:r>
      <w:r w:rsidR="00802C58" w:rsidRPr="009F018B">
        <w:t>32 GB</w:t>
      </w:r>
      <w:r w:rsidRPr="009F018B">
        <w:t>.</w:t>
      </w:r>
    </w:p>
    <w:p w:rsidR="00AE1B6A" w:rsidRPr="009F018B" w:rsidRDefault="00AE1B6A" w:rsidP="004D13C5">
      <w:pPr>
        <w:pStyle w:val="NoSpacing"/>
      </w:pPr>
      <w:r w:rsidRPr="009F018B">
        <w:t xml:space="preserve">D) </w:t>
      </w:r>
      <w:r w:rsidR="00802C58" w:rsidRPr="009F018B">
        <w:t>128 GB</w:t>
      </w:r>
      <w:r w:rsidRPr="009F018B">
        <w:t>.</w:t>
      </w:r>
    </w:p>
    <w:p w:rsidR="00AE1B6A" w:rsidRPr="009F018B" w:rsidRDefault="00AE1B6A" w:rsidP="004D13C5">
      <w:pPr>
        <w:pStyle w:val="NoSpacing"/>
      </w:pPr>
    </w:p>
    <w:p w:rsidR="00AE1B6A" w:rsidRPr="009F018B" w:rsidRDefault="00802C58" w:rsidP="00AE1B6A">
      <w:pPr>
        <w:pStyle w:val="NoSpacing"/>
      </w:pPr>
      <w:r w:rsidRPr="009F018B">
        <w:t>Ans: D</w:t>
      </w:r>
    </w:p>
    <w:p w:rsidR="00AE1B6A" w:rsidRPr="009F018B" w:rsidRDefault="00802C58" w:rsidP="00AE1B6A">
      <w:pPr>
        <w:pStyle w:val="NoSpacing"/>
      </w:pPr>
      <w:r w:rsidRPr="009F018B">
        <w:t>Feedback: 11</w:t>
      </w:r>
      <w:r w:rsidR="00AE1B6A" w:rsidRPr="009F018B">
        <w:t>.1</w:t>
      </w:r>
      <w:r w:rsidR="00286159">
        <w:t>.1</w:t>
      </w:r>
    </w:p>
    <w:p w:rsidR="00AE1B6A" w:rsidRPr="009F018B" w:rsidRDefault="00AE1B6A" w:rsidP="004D13C5">
      <w:pPr>
        <w:pStyle w:val="NoSpacing"/>
      </w:pPr>
      <w:r w:rsidRPr="009F018B">
        <w:t xml:space="preserve">Difficulty: </w:t>
      </w:r>
      <w:r w:rsidR="00AD4938">
        <w:t>Easy</w:t>
      </w:r>
    </w:p>
    <w:p w:rsidR="00AE1B6A" w:rsidRDefault="00AE1B6A" w:rsidP="004D13C5">
      <w:pPr>
        <w:pStyle w:val="NoSpacing"/>
      </w:pPr>
    </w:p>
    <w:p w:rsidR="00B36C97" w:rsidRPr="009F018B" w:rsidRDefault="00B36C97" w:rsidP="004D13C5">
      <w:pPr>
        <w:pStyle w:val="NoSpacing"/>
      </w:pPr>
    </w:p>
    <w:p w:rsidR="00A35703" w:rsidRPr="009F018B" w:rsidRDefault="009F018B" w:rsidP="00A35703">
      <w:pPr>
        <w:pStyle w:val="NoSpacing"/>
      </w:pPr>
      <w:r w:rsidRPr="009F018B">
        <w:t>2</w:t>
      </w:r>
      <w:r w:rsidR="00A35703" w:rsidRPr="009F018B">
        <w:t>. What are the two components of positioning time?</w:t>
      </w:r>
    </w:p>
    <w:p w:rsidR="00A35703" w:rsidRPr="009F018B" w:rsidRDefault="00A35703" w:rsidP="00A35703">
      <w:pPr>
        <w:pStyle w:val="NoSpacing"/>
      </w:pPr>
      <w:r w:rsidRPr="009F018B">
        <w:t>A) seek time + rotational latency</w:t>
      </w:r>
    </w:p>
    <w:p w:rsidR="00A35703" w:rsidRPr="009F018B" w:rsidRDefault="00A35703" w:rsidP="00A35703">
      <w:pPr>
        <w:pStyle w:val="NoSpacing"/>
      </w:pPr>
      <w:r w:rsidRPr="009F018B">
        <w:t>B) transfer time + transfer rate</w:t>
      </w:r>
    </w:p>
    <w:p w:rsidR="00A35703" w:rsidRPr="009F018B" w:rsidRDefault="00A35703" w:rsidP="00A35703">
      <w:pPr>
        <w:pStyle w:val="NoSpacing"/>
      </w:pPr>
      <w:r w:rsidRPr="009F018B">
        <w:t>C) effective transfer rate - transfer rate</w:t>
      </w:r>
    </w:p>
    <w:p w:rsidR="00A35703" w:rsidRPr="009F018B" w:rsidRDefault="00A35703" w:rsidP="00A35703">
      <w:pPr>
        <w:pStyle w:val="NoSpacing"/>
      </w:pPr>
      <w:r w:rsidRPr="009F018B">
        <w:t>D) cylinder positioning time + disk arm positioning time</w:t>
      </w:r>
    </w:p>
    <w:p w:rsidR="00A35703" w:rsidRPr="009F018B" w:rsidRDefault="00A35703" w:rsidP="00A35703">
      <w:pPr>
        <w:pStyle w:val="NoSpacing"/>
      </w:pPr>
    </w:p>
    <w:p w:rsidR="00A35703" w:rsidRPr="009F018B" w:rsidRDefault="00A35703" w:rsidP="00A35703">
      <w:pPr>
        <w:pStyle w:val="NoSpacing"/>
      </w:pPr>
      <w:r w:rsidRPr="009F018B">
        <w:t>Ans: A</w:t>
      </w:r>
    </w:p>
    <w:p w:rsidR="00A35703" w:rsidRPr="009F018B" w:rsidRDefault="00A35703" w:rsidP="00A35703">
      <w:pPr>
        <w:pStyle w:val="NoSpacing"/>
      </w:pPr>
      <w:r w:rsidRPr="009F018B">
        <w:t>Feedback: 11.1.1</w:t>
      </w:r>
    </w:p>
    <w:p w:rsidR="00A35703" w:rsidRPr="009F018B" w:rsidRDefault="00A35703" w:rsidP="00A35703">
      <w:pPr>
        <w:pStyle w:val="NoSpacing"/>
      </w:pPr>
      <w:r w:rsidRPr="009F018B">
        <w:t xml:space="preserve">Difficulty: </w:t>
      </w:r>
      <w:r w:rsidR="00AD4938">
        <w:t>Easy</w:t>
      </w:r>
    </w:p>
    <w:p w:rsidR="00A35703" w:rsidRDefault="00A35703" w:rsidP="00802C58">
      <w:pPr>
        <w:pStyle w:val="NoSpacing"/>
      </w:pPr>
    </w:p>
    <w:p w:rsidR="00B36C97" w:rsidRPr="009F018B" w:rsidRDefault="00B36C97" w:rsidP="00802C58">
      <w:pPr>
        <w:pStyle w:val="NoSpacing"/>
      </w:pPr>
    </w:p>
    <w:p w:rsidR="00A35703" w:rsidRPr="009F018B" w:rsidRDefault="009F018B" w:rsidP="00A35703">
      <w:pPr>
        <w:pStyle w:val="NoSpacing"/>
      </w:pPr>
      <w:r w:rsidRPr="009F018B">
        <w:t>3</w:t>
      </w:r>
      <w:r w:rsidR="00A35703" w:rsidRPr="009F018B">
        <w:t>.  The surface of a magnetic disk platter is divided into ____.</w:t>
      </w:r>
    </w:p>
    <w:p w:rsidR="00A35703" w:rsidRPr="009F018B" w:rsidRDefault="00A35703" w:rsidP="00A35703">
      <w:pPr>
        <w:pStyle w:val="NoSpacing"/>
      </w:pPr>
      <w:r w:rsidRPr="009F018B">
        <w:t>A)  sectors</w:t>
      </w:r>
    </w:p>
    <w:p w:rsidR="00A35703" w:rsidRPr="009F018B" w:rsidRDefault="00A35703" w:rsidP="00A35703">
      <w:pPr>
        <w:pStyle w:val="NoSpacing"/>
      </w:pPr>
      <w:r w:rsidRPr="009F018B">
        <w:t>B)  arms</w:t>
      </w:r>
    </w:p>
    <w:p w:rsidR="00A35703" w:rsidRPr="009F018B" w:rsidRDefault="00A35703" w:rsidP="00A35703">
      <w:pPr>
        <w:pStyle w:val="NoSpacing"/>
      </w:pPr>
      <w:r w:rsidRPr="009F018B">
        <w:t>C)  tracks</w:t>
      </w:r>
    </w:p>
    <w:p w:rsidR="00A35703" w:rsidRPr="009F018B" w:rsidRDefault="00A35703" w:rsidP="00A35703">
      <w:pPr>
        <w:pStyle w:val="NoSpacing"/>
      </w:pPr>
      <w:r w:rsidRPr="009F018B">
        <w:t>D)  cylinders</w:t>
      </w:r>
    </w:p>
    <w:p w:rsidR="00A35703" w:rsidRPr="009F018B" w:rsidRDefault="00A35703" w:rsidP="00A35703">
      <w:pPr>
        <w:pStyle w:val="NoSpacing"/>
      </w:pPr>
    </w:p>
    <w:p w:rsidR="00A35703" w:rsidRPr="009F018B" w:rsidRDefault="00A35703" w:rsidP="00A35703">
      <w:pPr>
        <w:pStyle w:val="NoSpacing"/>
      </w:pPr>
      <w:r w:rsidRPr="009F018B">
        <w:t>Ans:  C</w:t>
      </w:r>
    </w:p>
    <w:p w:rsidR="00A35703" w:rsidRPr="009F018B" w:rsidRDefault="00A35703" w:rsidP="00A35703">
      <w:pPr>
        <w:pStyle w:val="NoSpacing"/>
      </w:pPr>
      <w:r w:rsidRPr="009F018B">
        <w:t>Feedback: 11.1.1</w:t>
      </w:r>
    </w:p>
    <w:p w:rsidR="00A35703" w:rsidRPr="009F018B" w:rsidRDefault="00A35703" w:rsidP="00A35703">
      <w:pPr>
        <w:pStyle w:val="NoSpacing"/>
      </w:pPr>
      <w:r w:rsidRPr="009F018B">
        <w:t>Difficulty:  Easy</w:t>
      </w:r>
    </w:p>
    <w:p w:rsidR="00A35703" w:rsidRDefault="00A35703" w:rsidP="00A35703">
      <w:pPr>
        <w:pStyle w:val="NoSpacing"/>
      </w:pPr>
    </w:p>
    <w:p w:rsidR="00B36C97" w:rsidRPr="009F018B" w:rsidRDefault="00B36C97" w:rsidP="00A35703">
      <w:pPr>
        <w:pStyle w:val="NoSpacing"/>
      </w:pPr>
    </w:p>
    <w:p w:rsidR="00A35703" w:rsidRPr="009F018B" w:rsidRDefault="009F018B" w:rsidP="00A35703">
      <w:pPr>
        <w:pStyle w:val="NoSpacing"/>
      </w:pPr>
      <w:r w:rsidRPr="009F018B">
        <w:t>4</w:t>
      </w:r>
      <w:r w:rsidR="00A35703" w:rsidRPr="009F018B">
        <w:t>. Which of the following statements regarding solid state disks (SSDs) is false?</w:t>
      </w:r>
    </w:p>
    <w:p w:rsidR="00A35703" w:rsidRPr="009F018B" w:rsidRDefault="00A35703" w:rsidP="00A35703">
      <w:pPr>
        <w:pStyle w:val="NoSpacing"/>
      </w:pPr>
      <w:r w:rsidRPr="009F018B">
        <w:t>A) They generally consume more power than traditional hard disks.</w:t>
      </w:r>
    </w:p>
    <w:p w:rsidR="00A35703" w:rsidRPr="009F018B" w:rsidRDefault="00A35703" w:rsidP="00A35703">
      <w:pPr>
        <w:pStyle w:val="NoSpacing"/>
      </w:pPr>
      <w:r w:rsidRPr="009F018B">
        <w:t>B) They have the same characteristics as magnetic hard disks, but can be more reliable.</w:t>
      </w:r>
    </w:p>
    <w:p w:rsidR="00A35703" w:rsidRPr="009F018B" w:rsidRDefault="00A35703" w:rsidP="00A35703">
      <w:pPr>
        <w:pStyle w:val="NoSpacing"/>
      </w:pPr>
      <w:r w:rsidRPr="009F018B">
        <w:t>C) They are generally more expensive per megabyte than traditional hard disks.</w:t>
      </w:r>
    </w:p>
    <w:p w:rsidR="00A35703" w:rsidRPr="009F018B" w:rsidRDefault="00A35703" w:rsidP="00A35703">
      <w:pPr>
        <w:pStyle w:val="NoSpacing"/>
      </w:pPr>
      <w:r w:rsidRPr="009F018B">
        <w:t>D) They have no seek time or latency.</w:t>
      </w:r>
    </w:p>
    <w:p w:rsidR="00A35703" w:rsidRPr="009F018B" w:rsidRDefault="00A35703" w:rsidP="00A35703">
      <w:pPr>
        <w:pStyle w:val="NoSpacing"/>
      </w:pPr>
    </w:p>
    <w:p w:rsidR="00A35703" w:rsidRPr="009F018B" w:rsidRDefault="00A35703" w:rsidP="00A35703">
      <w:pPr>
        <w:pStyle w:val="NoSpacing"/>
      </w:pPr>
      <w:r w:rsidRPr="009F018B">
        <w:t>Ans: A</w:t>
      </w:r>
    </w:p>
    <w:p w:rsidR="00A35703" w:rsidRPr="009F018B" w:rsidRDefault="00A35703" w:rsidP="00A35703">
      <w:pPr>
        <w:pStyle w:val="NoSpacing"/>
      </w:pPr>
      <w:r w:rsidRPr="009F018B">
        <w:t>Feedback: 11.1.2</w:t>
      </w:r>
    </w:p>
    <w:p w:rsidR="00A35703" w:rsidRPr="009F018B" w:rsidRDefault="00A35703" w:rsidP="00A35703">
      <w:pPr>
        <w:pStyle w:val="NoSpacing"/>
      </w:pPr>
      <w:r w:rsidRPr="009F018B">
        <w:t>Difficulty: Medium</w:t>
      </w:r>
    </w:p>
    <w:p w:rsidR="00A35703" w:rsidRPr="009F018B" w:rsidRDefault="00A35703" w:rsidP="00802C58">
      <w:pPr>
        <w:pStyle w:val="NoSpacing"/>
      </w:pPr>
    </w:p>
    <w:p w:rsidR="00802C58" w:rsidRPr="009F018B" w:rsidRDefault="009F018B" w:rsidP="00802C58">
      <w:pPr>
        <w:pStyle w:val="NoSpacing"/>
      </w:pPr>
      <w:r w:rsidRPr="009F018B">
        <w:t>5</w:t>
      </w:r>
      <w:r w:rsidR="00BC03E5" w:rsidRPr="009F018B">
        <w:t xml:space="preserve">. </w:t>
      </w:r>
      <w:r w:rsidR="00802C58" w:rsidRPr="009F018B">
        <w:t xml:space="preserve">An advantage of SSDs over </w:t>
      </w:r>
      <w:r w:rsidR="00E34C75" w:rsidRPr="009F018B">
        <w:t>HDDs</w:t>
      </w:r>
      <w:r w:rsidR="00802C58" w:rsidRPr="009F018B">
        <w:t xml:space="preserve"> is</w:t>
      </w:r>
    </w:p>
    <w:p w:rsidR="00802C58" w:rsidRPr="009F018B" w:rsidRDefault="00802C58" w:rsidP="00802C58">
      <w:pPr>
        <w:pStyle w:val="NoSpacing"/>
      </w:pPr>
    </w:p>
    <w:p w:rsidR="00802C58" w:rsidRPr="009F018B" w:rsidRDefault="00802C58" w:rsidP="00802C58">
      <w:pPr>
        <w:pStyle w:val="NoSpacing"/>
      </w:pPr>
      <w:r w:rsidRPr="009F018B">
        <w:t>A) S</w:t>
      </w:r>
      <w:r w:rsidR="00E34C75" w:rsidRPr="009F018B">
        <w:t>S</w:t>
      </w:r>
      <w:r w:rsidRPr="009F018B">
        <w:t xml:space="preserve">Ds </w:t>
      </w:r>
      <w:r w:rsidR="00E34C75" w:rsidRPr="009F018B">
        <w:t>are cheaper per megabyte than HD</w:t>
      </w:r>
      <w:r w:rsidRPr="009F018B">
        <w:t>Ds.</w:t>
      </w:r>
    </w:p>
    <w:p w:rsidR="00802C58" w:rsidRPr="009F018B" w:rsidRDefault="00E34C75" w:rsidP="00802C58">
      <w:pPr>
        <w:pStyle w:val="NoSpacing"/>
      </w:pPr>
      <w:r w:rsidRPr="009F018B">
        <w:t>B</w:t>
      </w:r>
      <w:r w:rsidR="00802C58" w:rsidRPr="009F018B">
        <w:t xml:space="preserve">) </w:t>
      </w:r>
      <w:r w:rsidRPr="009F018B">
        <w:t>SSDs are more reliable than HD</w:t>
      </w:r>
      <w:r w:rsidR="00802C58" w:rsidRPr="009F018B">
        <w:t>Ds.</w:t>
      </w:r>
    </w:p>
    <w:p w:rsidR="00802C58" w:rsidRPr="009F018B" w:rsidRDefault="00E34C75" w:rsidP="00802C58">
      <w:pPr>
        <w:pStyle w:val="NoSpacing"/>
      </w:pPr>
      <w:r w:rsidRPr="009F018B">
        <w:t>C</w:t>
      </w:r>
      <w:r w:rsidR="00802C58" w:rsidRPr="009F018B">
        <w:t xml:space="preserve">) </w:t>
      </w:r>
      <w:r w:rsidRPr="009F018B">
        <w:t>SSD</w:t>
      </w:r>
      <w:r w:rsidR="00802C58" w:rsidRPr="009F018B">
        <w:t xml:space="preserve">s are faster than </w:t>
      </w:r>
      <w:r w:rsidRPr="009F018B">
        <w:t>HD</w:t>
      </w:r>
      <w:r w:rsidR="00802C58" w:rsidRPr="009F018B">
        <w:t>Ds.</w:t>
      </w:r>
    </w:p>
    <w:p w:rsidR="00802C58" w:rsidRPr="009F018B" w:rsidRDefault="00E34C75" w:rsidP="00802C58">
      <w:pPr>
        <w:pStyle w:val="NoSpacing"/>
      </w:pPr>
      <w:r w:rsidRPr="009F018B">
        <w:t xml:space="preserve">D) </w:t>
      </w:r>
      <w:r w:rsidR="00390071">
        <w:t>B and C</w:t>
      </w:r>
    </w:p>
    <w:p w:rsidR="00E34C75" w:rsidRPr="009F018B" w:rsidRDefault="00E34C75" w:rsidP="00802C58">
      <w:pPr>
        <w:pStyle w:val="NoSpacing"/>
      </w:pPr>
    </w:p>
    <w:p w:rsidR="00802C58" w:rsidRPr="009F018B" w:rsidRDefault="00E34C75" w:rsidP="00802C58">
      <w:pPr>
        <w:pStyle w:val="NoSpacing"/>
      </w:pPr>
      <w:r w:rsidRPr="009F018B">
        <w:t>Ans:  D</w:t>
      </w:r>
    </w:p>
    <w:p w:rsidR="00802C58" w:rsidRPr="009F018B" w:rsidRDefault="00E34C75" w:rsidP="00802C58">
      <w:pPr>
        <w:pStyle w:val="NoSpacing"/>
      </w:pPr>
      <w:r w:rsidRPr="009F018B">
        <w:t>Feedback: 11</w:t>
      </w:r>
      <w:r w:rsidR="00802C58" w:rsidRPr="009F018B">
        <w:t>.1.2</w:t>
      </w:r>
      <w:r w:rsidR="00286159">
        <w:t>.1</w:t>
      </w:r>
    </w:p>
    <w:p w:rsidR="00802C58" w:rsidRPr="009F018B" w:rsidRDefault="00802C58" w:rsidP="00802C58">
      <w:pPr>
        <w:pStyle w:val="NoSpacing"/>
      </w:pPr>
      <w:r w:rsidRPr="009F018B">
        <w:t>Difficulty: Medium</w:t>
      </w:r>
    </w:p>
    <w:p w:rsidR="00E34C75" w:rsidRDefault="00E34C75" w:rsidP="00802C58">
      <w:pPr>
        <w:pStyle w:val="NoSpacing"/>
      </w:pPr>
    </w:p>
    <w:p w:rsidR="00B36C97" w:rsidRPr="009F018B" w:rsidRDefault="00B36C97" w:rsidP="00802C58">
      <w:pPr>
        <w:pStyle w:val="NoSpacing"/>
      </w:pPr>
    </w:p>
    <w:p w:rsidR="00E34C75" w:rsidRPr="009F018B" w:rsidRDefault="009F018B" w:rsidP="00802C58">
      <w:pPr>
        <w:pStyle w:val="NoSpacing"/>
      </w:pPr>
      <w:r w:rsidRPr="009F018B">
        <w:t>6</w:t>
      </w:r>
      <w:r w:rsidR="00E34C75" w:rsidRPr="009F018B">
        <w:t>. A Flash Translation Layer</w:t>
      </w:r>
    </w:p>
    <w:p w:rsidR="00E34C75" w:rsidRPr="009F018B" w:rsidRDefault="00E34C75" w:rsidP="00802C58">
      <w:pPr>
        <w:pStyle w:val="NoSpacing"/>
      </w:pPr>
    </w:p>
    <w:p w:rsidR="00E34C75" w:rsidRPr="009F018B" w:rsidRDefault="00E34C75" w:rsidP="00802C58">
      <w:pPr>
        <w:pStyle w:val="NoSpacing"/>
      </w:pPr>
      <w:r w:rsidRPr="009F018B">
        <w:t>A) translates user data to a format that can be written on the NVM.</w:t>
      </w:r>
    </w:p>
    <w:p w:rsidR="00E34C75" w:rsidRPr="009F018B" w:rsidRDefault="00E34C75" w:rsidP="00802C58">
      <w:pPr>
        <w:pStyle w:val="NoSpacing"/>
      </w:pPr>
      <w:r w:rsidRPr="009F018B">
        <w:t xml:space="preserve">B) tracks which physical block </w:t>
      </w:r>
      <w:r w:rsidR="003220A3" w:rsidRPr="009F018B">
        <w:t>contain</w:t>
      </w:r>
      <w:r w:rsidRPr="009F018B">
        <w:t>s the most number of consecutive invalid pages.</w:t>
      </w:r>
    </w:p>
    <w:p w:rsidR="00E34C75" w:rsidRPr="009F018B" w:rsidRDefault="00E34C75" w:rsidP="00802C58">
      <w:pPr>
        <w:pStyle w:val="NoSpacing"/>
      </w:pPr>
      <w:r w:rsidRPr="009F018B">
        <w:t xml:space="preserve">C) tracks which physical block </w:t>
      </w:r>
      <w:r w:rsidR="003220A3" w:rsidRPr="009F018B">
        <w:t>contain</w:t>
      </w:r>
      <w:r w:rsidRPr="009F018B">
        <w:t xml:space="preserve">s </w:t>
      </w:r>
      <w:r w:rsidR="003220A3" w:rsidRPr="009F018B">
        <w:t>only</w:t>
      </w:r>
      <w:r w:rsidRPr="009F018B">
        <w:t xml:space="preserve"> </w:t>
      </w:r>
      <w:r w:rsidR="003220A3" w:rsidRPr="009F018B">
        <w:t>valid pages.</w:t>
      </w:r>
    </w:p>
    <w:p w:rsidR="003220A3" w:rsidRPr="009F018B" w:rsidRDefault="003220A3" w:rsidP="00802C58">
      <w:pPr>
        <w:pStyle w:val="NoSpacing"/>
      </w:pPr>
      <w:r w:rsidRPr="009F018B">
        <w:t>D) tracks which physical block contains only invalid pages.</w:t>
      </w:r>
    </w:p>
    <w:p w:rsidR="00802C58" w:rsidRPr="009F018B" w:rsidRDefault="00802C58" w:rsidP="00802C58">
      <w:pPr>
        <w:pStyle w:val="NoSpacing"/>
      </w:pPr>
    </w:p>
    <w:p w:rsidR="003220A3" w:rsidRPr="009F018B" w:rsidRDefault="003220A3" w:rsidP="003220A3">
      <w:pPr>
        <w:pStyle w:val="NoSpacing"/>
      </w:pPr>
      <w:r w:rsidRPr="009F018B">
        <w:t>Ans:  D</w:t>
      </w:r>
    </w:p>
    <w:p w:rsidR="003220A3" w:rsidRPr="009F018B" w:rsidRDefault="003220A3" w:rsidP="003220A3">
      <w:pPr>
        <w:pStyle w:val="NoSpacing"/>
      </w:pPr>
      <w:r w:rsidRPr="009F018B">
        <w:t>Feedback: 11.1.2</w:t>
      </w:r>
      <w:r w:rsidR="00286159">
        <w:t>.2</w:t>
      </w:r>
    </w:p>
    <w:p w:rsidR="007B0530" w:rsidRDefault="003220A3" w:rsidP="004D13C5">
      <w:pPr>
        <w:pStyle w:val="NoSpacing"/>
      </w:pPr>
      <w:r w:rsidRPr="009F018B">
        <w:t>Difficulty: Medium</w:t>
      </w:r>
    </w:p>
    <w:p w:rsidR="00B36C97" w:rsidRDefault="00B36C97" w:rsidP="004D13C5">
      <w:pPr>
        <w:pStyle w:val="NoSpacing"/>
      </w:pPr>
    </w:p>
    <w:p w:rsidR="00B36C97" w:rsidRPr="009F018B" w:rsidRDefault="00B36C97" w:rsidP="004D13C5">
      <w:pPr>
        <w:pStyle w:val="NoSpacing"/>
      </w:pPr>
    </w:p>
    <w:p w:rsidR="00A32ADE" w:rsidRPr="009F018B" w:rsidRDefault="009F018B" w:rsidP="007D5503">
      <w:pPr>
        <w:pStyle w:val="NoSpacing"/>
      </w:pPr>
      <w:r w:rsidRPr="009F018B">
        <w:t>7</w:t>
      </w:r>
      <w:r w:rsidR="003220A3" w:rsidRPr="009F018B">
        <w:t>. DRAMs are now commonly used for mass data storage, because</w:t>
      </w:r>
    </w:p>
    <w:p w:rsidR="003220A3" w:rsidRPr="009F018B" w:rsidRDefault="003220A3" w:rsidP="007D5503">
      <w:pPr>
        <w:pStyle w:val="NoSpacing"/>
      </w:pPr>
    </w:p>
    <w:p w:rsidR="003220A3" w:rsidRPr="009F018B" w:rsidRDefault="003220A3" w:rsidP="007D5503">
      <w:pPr>
        <w:pStyle w:val="NoSpacing"/>
      </w:pPr>
      <w:r w:rsidRPr="009F018B">
        <w:t>A) programs can share data easily when using RAMs.</w:t>
      </w:r>
    </w:p>
    <w:p w:rsidR="003220A3" w:rsidRPr="009F018B" w:rsidRDefault="003220A3" w:rsidP="007D5503">
      <w:pPr>
        <w:pStyle w:val="NoSpacing"/>
      </w:pPr>
      <w:r w:rsidRPr="009F018B">
        <w:t>B) DRAMs are cheaper than SSDs.</w:t>
      </w:r>
    </w:p>
    <w:p w:rsidR="003220A3" w:rsidRPr="009F018B" w:rsidRDefault="003220A3" w:rsidP="007D5503">
      <w:pPr>
        <w:pStyle w:val="NoSpacing"/>
      </w:pPr>
      <w:r w:rsidRPr="009F018B">
        <w:t>C) programs may not need the data they store in future.</w:t>
      </w:r>
    </w:p>
    <w:p w:rsidR="003220A3" w:rsidRPr="009F018B" w:rsidRDefault="003220A3" w:rsidP="007D5503">
      <w:pPr>
        <w:pStyle w:val="NoSpacing"/>
      </w:pPr>
      <w:r w:rsidRPr="009F018B">
        <w:t>D) storage capacity of DRAMS is typically much larger than HDDs.</w:t>
      </w:r>
    </w:p>
    <w:p w:rsidR="003220A3" w:rsidRPr="009F018B" w:rsidRDefault="003220A3" w:rsidP="007D5503">
      <w:pPr>
        <w:pStyle w:val="NoSpacing"/>
      </w:pPr>
    </w:p>
    <w:p w:rsidR="003220A3" w:rsidRPr="009F018B" w:rsidRDefault="003220A3" w:rsidP="003220A3">
      <w:pPr>
        <w:pStyle w:val="NoSpacing"/>
      </w:pPr>
      <w:r w:rsidRPr="009F018B">
        <w:t>Ans:  A</w:t>
      </w:r>
    </w:p>
    <w:p w:rsidR="003220A3" w:rsidRPr="009F018B" w:rsidRDefault="003220A3" w:rsidP="003220A3">
      <w:pPr>
        <w:pStyle w:val="NoSpacing"/>
      </w:pPr>
      <w:r w:rsidRPr="009F018B">
        <w:t>Feedback: 11.1.3</w:t>
      </w:r>
    </w:p>
    <w:p w:rsidR="003220A3" w:rsidRPr="009F018B" w:rsidRDefault="003220A3" w:rsidP="003220A3">
      <w:pPr>
        <w:pStyle w:val="NoSpacing"/>
      </w:pPr>
      <w:r w:rsidRPr="009F018B">
        <w:t>Difficulty: Medium</w:t>
      </w:r>
    </w:p>
    <w:p w:rsidR="003220A3" w:rsidRDefault="003220A3" w:rsidP="007D5503">
      <w:pPr>
        <w:pStyle w:val="NoSpacing"/>
      </w:pPr>
    </w:p>
    <w:p w:rsidR="00B36C97" w:rsidRPr="009F018B" w:rsidRDefault="00B36C97" w:rsidP="007D5503">
      <w:pPr>
        <w:pStyle w:val="NoSpacing"/>
      </w:pPr>
    </w:p>
    <w:p w:rsidR="00C35905" w:rsidRPr="009F018B" w:rsidRDefault="009F018B" w:rsidP="007D5503">
      <w:pPr>
        <w:pStyle w:val="NoSpacing"/>
      </w:pPr>
      <w:r w:rsidRPr="00661F9A">
        <w:t>8</w:t>
      </w:r>
      <w:r w:rsidR="003220A3" w:rsidRPr="00661F9A">
        <w:t xml:space="preserve">. </w:t>
      </w:r>
      <w:r w:rsidR="00C35905" w:rsidRPr="00661F9A">
        <w:t>Compared to USB, NVMe provides</w:t>
      </w:r>
    </w:p>
    <w:p w:rsidR="00C35905" w:rsidRPr="009F018B" w:rsidRDefault="00C35905" w:rsidP="007D5503">
      <w:pPr>
        <w:pStyle w:val="NoSpacing"/>
      </w:pPr>
    </w:p>
    <w:p w:rsidR="00C35905" w:rsidRPr="009F018B" w:rsidRDefault="00C35905" w:rsidP="007D5503">
      <w:pPr>
        <w:pStyle w:val="NoSpacing"/>
      </w:pPr>
      <w:r w:rsidRPr="009F018B">
        <w:t>A) both higher throughput and lower latency.</w:t>
      </w:r>
    </w:p>
    <w:p w:rsidR="00C35905" w:rsidRPr="009F018B" w:rsidRDefault="00C35905" w:rsidP="007D5503">
      <w:pPr>
        <w:pStyle w:val="NoSpacing"/>
      </w:pPr>
      <w:r w:rsidRPr="009F018B">
        <w:t>B) higher throughput, but higher latency.</w:t>
      </w:r>
    </w:p>
    <w:p w:rsidR="00C35905" w:rsidRPr="009F018B" w:rsidRDefault="00C35905" w:rsidP="007D5503">
      <w:pPr>
        <w:pStyle w:val="NoSpacing"/>
      </w:pPr>
      <w:r w:rsidRPr="009F018B">
        <w:t>C) lower latency, but lower throughput.</w:t>
      </w:r>
    </w:p>
    <w:p w:rsidR="00C35905" w:rsidRPr="009F018B" w:rsidRDefault="00C35905" w:rsidP="007D5503">
      <w:pPr>
        <w:pStyle w:val="NoSpacing"/>
      </w:pPr>
      <w:r w:rsidRPr="009F018B">
        <w:t>D) neither higher throughput and lower latency.</w:t>
      </w:r>
    </w:p>
    <w:p w:rsidR="00C35905" w:rsidRPr="009F018B" w:rsidRDefault="00C35905" w:rsidP="007D5503">
      <w:pPr>
        <w:pStyle w:val="NoSpacing"/>
      </w:pPr>
    </w:p>
    <w:p w:rsidR="00C35905" w:rsidRPr="009F018B" w:rsidRDefault="00C35905" w:rsidP="00C35905">
      <w:pPr>
        <w:pStyle w:val="NoSpacing"/>
      </w:pPr>
      <w:r w:rsidRPr="009F018B">
        <w:t>Ans:  A</w:t>
      </w:r>
    </w:p>
    <w:p w:rsidR="00C35905" w:rsidRPr="009F018B" w:rsidRDefault="00C35905" w:rsidP="00C35905">
      <w:pPr>
        <w:pStyle w:val="NoSpacing"/>
      </w:pPr>
      <w:r w:rsidRPr="009F018B">
        <w:t>Feedback: 11.1.4</w:t>
      </w:r>
    </w:p>
    <w:p w:rsidR="00C35905" w:rsidRPr="009F018B" w:rsidRDefault="00C35905" w:rsidP="00C35905">
      <w:pPr>
        <w:pStyle w:val="NoSpacing"/>
      </w:pPr>
      <w:r w:rsidRPr="009F018B">
        <w:t>Difficulty: Easy</w:t>
      </w:r>
    </w:p>
    <w:p w:rsidR="00C35905" w:rsidRPr="009F018B" w:rsidRDefault="00C35905" w:rsidP="007D5503">
      <w:pPr>
        <w:pStyle w:val="NoSpacing"/>
      </w:pPr>
    </w:p>
    <w:p w:rsidR="00395CC9" w:rsidRPr="009F018B" w:rsidRDefault="009F018B" w:rsidP="007D5503">
      <w:pPr>
        <w:pStyle w:val="NoSpacing"/>
      </w:pPr>
      <w:r w:rsidRPr="009F018B">
        <w:lastRenderedPageBreak/>
        <w:t>9</w:t>
      </w:r>
      <w:r w:rsidR="00395CC9" w:rsidRPr="009F018B">
        <w:t xml:space="preserve">. </w:t>
      </w:r>
      <w:r w:rsidR="00070DBA" w:rsidRPr="009F018B">
        <w:t>Number of sectors per track increases as we move from inner zone to outer zone, because</w:t>
      </w:r>
    </w:p>
    <w:p w:rsidR="00070DBA" w:rsidRPr="009F018B" w:rsidRDefault="00070DBA" w:rsidP="007D5503">
      <w:pPr>
        <w:pStyle w:val="NoSpacing"/>
      </w:pPr>
    </w:p>
    <w:p w:rsidR="00070DBA" w:rsidRPr="009F018B" w:rsidRDefault="00070DBA" w:rsidP="00070DBA">
      <w:pPr>
        <w:pStyle w:val="NoSpacing"/>
      </w:pPr>
      <w:r w:rsidRPr="009F018B">
        <w:t>A) the drive can increase its rotation speed as the head moves from the outer to the inner tracks.</w:t>
      </w:r>
    </w:p>
    <w:p w:rsidR="00070DBA" w:rsidRPr="009F018B" w:rsidRDefault="00070DBA" w:rsidP="00070DBA">
      <w:pPr>
        <w:pStyle w:val="NoSpacing"/>
      </w:pPr>
      <w:r w:rsidRPr="009F018B">
        <w:t>B) the drive can decrease its rotation speed as the head moves from the outer to the inner tracks.</w:t>
      </w:r>
    </w:p>
    <w:p w:rsidR="00070DBA" w:rsidRPr="009F018B" w:rsidRDefault="00070DBA" w:rsidP="00070DBA">
      <w:pPr>
        <w:pStyle w:val="NoSpacing"/>
      </w:pPr>
      <w:r w:rsidRPr="009F018B">
        <w:t>C) angular velocity of disk rotation can vary.</w:t>
      </w:r>
    </w:p>
    <w:p w:rsidR="00070DBA" w:rsidRPr="009F018B" w:rsidRDefault="00070DBA" w:rsidP="00070DBA">
      <w:pPr>
        <w:pStyle w:val="NoSpacing"/>
      </w:pPr>
      <w:r w:rsidRPr="009F018B">
        <w:t>D) angular velocity of disk rotation can remain constant.</w:t>
      </w:r>
    </w:p>
    <w:p w:rsidR="00070DBA" w:rsidRPr="009F018B" w:rsidRDefault="00070DBA" w:rsidP="00070DBA">
      <w:pPr>
        <w:pStyle w:val="NoSpacing"/>
      </w:pPr>
    </w:p>
    <w:p w:rsidR="00070DBA" w:rsidRPr="009F018B" w:rsidRDefault="00070DBA" w:rsidP="00070DBA">
      <w:pPr>
        <w:pStyle w:val="NoSpacing"/>
      </w:pPr>
      <w:r w:rsidRPr="009F018B">
        <w:t>Ans:  D</w:t>
      </w:r>
    </w:p>
    <w:p w:rsidR="00070DBA" w:rsidRPr="009F018B" w:rsidRDefault="00070DBA" w:rsidP="00070DBA">
      <w:pPr>
        <w:pStyle w:val="NoSpacing"/>
      </w:pPr>
      <w:r w:rsidRPr="009F018B">
        <w:t>Feedback: 11.1.5</w:t>
      </w:r>
    </w:p>
    <w:p w:rsidR="00070DBA" w:rsidRPr="009F018B" w:rsidRDefault="00070DBA" w:rsidP="00070DBA">
      <w:pPr>
        <w:pStyle w:val="NoSpacing"/>
      </w:pPr>
      <w:r w:rsidRPr="009F018B">
        <w:t>Difficulty:</w:t>
      </w:r>
      <w:r w:rsidR="00AD4938">
        <w:t xml:space="preserve"> Easy</w:t>
      </w:r>
      <w:r w:rsidRPr="009F018B">
        <w:t xml:space="preserve"> </w:t>
      </w:r>
    </w:p>
    <w:p w:rsidR="00070DBA" w:rsidRDefault="00070DBA" w:rsidP="00070DBA">
      <w:pPr>
        <w:pStyle w:val="NoSpacing"/>
      </w:pPr>
    </w:p>
    <w:p w:rsidR="00B36C97" w:rsidRPr="009F018B" w:rsidRDefault="00B36C97" w:rsidP="00070DBA">
      <w:pPr>
        <w:pStyle w:val="NoSpacing"/>
      </w:pPr>
    </w:p>
    <w:p w:rsidR="00070DBA" w:rsidRPr="009F018B" w:rsidRDefault="009F018B" w:rsidP="00070DBA">
      <w:pPr>
        <w:pStyle w:val="NoSpacing"/>
      </w:pPr>
      <w:r w:rsidRPr="009F018B">
        <w:t>9</w:t>
      </w:r>
      <w:r w:rsidR="00070DBA" w:rsidRPr="009F018B">
        <w:t>. An I/O system call does not include</w:t>
      </w:r>
    </w:p>
    <w:p w:rsidR="00070DBA" w:rsidRPr="009F018B" w:rsidRDefault="00070DBA" w:rsidP="00070DBA">
      <w:pPr>
        <w:pStyle w:val="NoSpacing"/>
      </w:pPr>
    </w:p>
    <w:p w:rsidR="00070DBA" w:rsidRPr="009F018B" w:rsidRDefault="00070DBA" w:rsidP="00070DBA">
      <w:pPr>
        <w:pStyle w:val="NoSpacing"/>
      </w:pPr>
      <w:r w:rsidRPr="009F018B">
        <w:t>A) memory address.</w:t>
      </w:r>
    </w:p>
    <w:p w:rsidR="00070DBA" w:rsidRPr="009F018B" w:rsidRDefault="00070DBA" w:rsidP="00070DBA">
      <w:pPr>
        <w:pStyle w:val="NoSpacing"/>
      </w:pPr>
      <w:r w:rsidRPr="009F018B">
        <w:t>B) storage device address.</w:t>
      </w:r>
    </w:p>
    <w:p w:rsidR="00070DBA" w:rsidRPr="009F018B" w:rsidRDefault="00070DBA" w:rsidP="00070DBA">
      <w:pPr>
        <w:pStyle w:val="NoSpacing"/>
      </w:pPr>
      <w:r w:rsidRPr="009F018B">
        <w:t>C) CPU speed.</w:t>
      </w:r>
    </w:p>
    <w:p w:rsidR="00070DBA" w:rsidRPr="009F018B" w:rsidRDefault="00070DBA" w:rsidP="00070DBA">
      <w:pPr>
        <w:pStyle w:val="NoSpacing"/>
      </w:pPr>
      <w:r w:rsidRPr="009F018B">
        <w:t>D) whether the operation is input or output.</w:t>
      </w:r>
    </w:p>
    <w:p w:rsidR="00070DBA" w:rsidRPr="009F018B" w:rsidRDefault="00070DBA" w:rsidP="00070DBA">
      <w:pPr>
        <w:pStyle w:val="NoSpacing"/>
      </w:pPr>
    </w:p>
    <w:p w:rsidR="00070DBA" w:rsidRPr="009F018B" w:rsidRDefault="00070DBA" w:rsidP="00070DBA">
      <w:pPr>
        <w:pStyle w:val="NoSpacing"/>
      </w:pPr>
      <w:r w:rsidRPr="009F018B">
        <w:t>Ans:  C</w:t>
      </w:r>
    </w:p>
    <w:p w:rsidR="00070DBA" w:rsidRPr="009F018B" w:rsidRDefault="00070DBA" w:rsidP="00070DBA">
      <w:pPr>
        <w:pStyle w:val="NoSpacing"/>
      </w:pPr>
      <w:r w:rsidRPr="009F018B">
        <w:t>Feedback: 11.2</w:t>
      </w:r>
    </w:p>
    <w:p w:rsidR="00070DBA" w:rsidRPr="009F018B" w:rsidRDefault="00070DBA" w:rsidP="00070DBA">
      <w:pPr>
        <w:pStyle w:val="NoSpacing"/>
      </w:pPr>
      <w:r w:rsidRPr="009F018B">
        <w:t>Difficulty: Easy</w:t>
      </w:r>
    </w:p>
    <w:p w:rsidR="00A35703" w:rsidRDefault="00A35703" w:rsidP="00A35703">
      <w:pPr>
        <w:pStyle w:val="NoSpacing"/>
      </w:pPr>
    </w:p>
    <w:p w:rsidR="00B36C97" w:rsidRPr="009F018B" w:rsidRDefault="00B36C97" w:rsidP="00A35703">
      <w:pPr>
        <w:pStyle w:val="NoSpacing"/>
      </w:pPr>
    </w:p>
    <w:p w:rsidR="00A35703" w:rsidRPr="009F018B" w:rsidRDefault="009F018B" w:rsidP="00A35703">
      <w:pPr>
        <w:pStyle w:val="NoSpacing"/>
      </w:pPr>
      <w:r w:rsidRPr="009F018B">
        <w:t>10.</w:t>
      </w:r>
      <w:r w:rsidR="00A35703" w:rsidRPr="009F018B">
        <w:t xml:space="preserve"> Which of the following disk head scheduling algorithms does not take into account the current position of the disk head?</w:t>
      </w:r>
    </w:p>
    <w:p w:rsidR="00A35703" w:rsidRPr="009F018B" w:rsidRDefault="00A35703" w:rsidP="00A35703">
      <w:pPr>
        <w:pStyle w:val="NoSpacing"/>
      </w:pPr>
      <w:r w:rsidRPr="009F018B">
        <w:t xml:space="preserve">A) FCFS </w:t>
      </w:r>
    </w:p>
    <w:p w:rsidR="00A35703" w:rsidRPr="009F018B" w:rsidRDefault="00A35703" w:rsidP="00A35703">
      <w:pPr>
        <w:pStyle w:val="NoSpacing"/>
      </w:pPr>
      <w:r w:rsidRPr="009F018B">
        <w:t>B) C-SCAN</w:t>
      </w:r>
    </w:p>
    <w:p w:rsidR="00A35703" w:rsidRPr="009F018B" w:rsidRDefault="00A35703" w:rsidP="00A35703">
      <w:pPr>
        <w:pStyle w:val="NoSpacing"/>
      </w:pPr>
      <w:r w:rsidRPr="009F018B">
        <w:t xml:space="preserve">C) SCAN </w:t>
      </w:r>
    </w:p>
    <w:p w:rsidR="00A35703" w:rsidRPr="009F018B" w:rsidRDefault="00A35703" w:rsidP="00A35703">
      <w:pPr>
        <w:pStyle w:val="NoSpacing"/>
      </w:pPr>
      <w:r w:rsidRPr="009F018B">
        <w:t>D) All scheduling algorithms take into account the current position of the disk head</w:t>
      </w:r>
    </w:p>
    <w:p w:rsidR="00A35703" w:rsidRPr="009F018B" w:rsidRDefault="00A35703" w:rsidP="00A35703">
      <w:pPr>
        <w:pStyle w:val="NoSpacing"/>
      </w:pPr>
    </w:p>
    <w:p w:rsidR="00A35703" w:rsidRPr="009F018B" w:rsidRDefault="00A35703" w:rsidP="00A35703">
      <w:pPr>
        <w:pStyle w:val="NoSpacing"/>
      </w:pPr>
      <w:r w:rsidRPr="009F018B">
        <w:t>Ans: A</w:t>
      </w:r>
    </w:p>
    <w:p w:rsidR="00A35703" w:rsidRPr="009F018B" w:rsidRDefault="00A35703" w:rsidP="00A35703">
      <w:pPr>
        <w:pStyle w:val="NoSpacing"/>
      </w:pPr>
      <w:r w:rsidRPr="009F018B">
        <w:t>Feedback: 11.2</w:t>
      </w:r>
    </w:p>
    <w:p w:rsidR="00A35703" w:rsidRPr="009F018B" w:rsidRDefault="00A35703" w:rsidP="00A35703">
      <w:pPr>
        <w:pStyle w:val="NoSpacing"/>
      </w:pPr>
      <w:r w:rsidRPr="009F018B">
        <w:t>Difficulty: Easy</w:t>
      </w:r>
    </w:p>
    <w:p w:rsidR="00070DBA" w:rsidRDefault="00070DBA" w:rsidP="00070DBA">
      <w:pPr>
        <w:pStyle w:val="NoSpacing"/>
      </w:pPr>
    </w:p>
    <w:p w:rsidR="00B36C97" w:rsidRPr="009F018B" w:rsidRDefault="00B36C97" w:rsidP="00070DBA">
      <w:pPr>
        <w:pStyle w:val="NoSpacing"/>
      </w:pPr>
    </w:p>
    <w:p w:rsidR="00070DBA" w:rsidRPr="009F018B" w:rsidRDefault="009F018B" w:rsidP="00070DBA">
      <w:pPr>
        <w:pStyle w:val="NoSpacing"/>
      </w:pPr>
      <w:r w:rsidRPr="009F018B">
        <w:t>11</w:t>
      </w:r>
      <w:r w:rsidR="00070DBA" w:rsidRPr="009F018B">
        <w:t xml:space="preserve">. </w:t>
      </w:r>
      <w:r w:rsidR="00121ABD" w:rsidRPr="009F018B">
        <w:t>Disk scheduling algorithms in operating systems consider only seek distances, because</w:t>
      </w:r>
    </w:p>
    <w:p w:rsidR="00121ABD" w:rsidRPr="009F018B" w:rsidRDefault="00121ABD" w:rsidP="00070DBA">
      <w:pPr>
        <w:pStyle w:val="NoSpacing"/>
      </w:pPr>
    </w:p>
    <w:p w:rsidR="00121ABD" w:rsidRPr="009F018B" w:rsidRDefault="00121ABD" w:rsidP="00121ABD">
      <w:pPr>
        <w:pStyle w:val="NoSpacing"/>
      </w:pPr>
      <w:r w:rsidRPr="009F018B">
        <w:t xml:space="preserve">A) rotational latency is insignificant compared to the average seek time. </w:t>
      </w:r>
    </w:p>
    <w:p w:rsidR="00121ABD" w:rsidRPr="009F018B" w:rsidRDefault="00121ABD" w:rsidP="00121ABD">
      <w:pPr>
        <w:pStyle w:val="NoSpacing"/>
      </w:pPr>
      <w:r w:rsidRPr="009F018B">
        <w:t xml:space="preserve">B) modern disks do not disclose the physical location of logical blocks. </w:t>
      </w:r>
    </w:p>
    <w:p w:rsidR="00121ABD" w:rsidRPr="009F018B" w:rsidRDefault="00121ABD" w:rsidP="00121ABD">
      <w:pPr>
        <w:pStyle w:val="NoSpacing"/>
      </w:pPr>
      <w:r w:rsidRPr="009F018B">
        <w:t>C) the operating systems may have other constraints such as writes may be more urgent than reads.</w:t>
      </w:r>
    </w:p>
    <w:p w:rsidR="00121ABD" w:rsidRPr="009F018B" w:rsidRDefault="00121ABD" w:rsidP="00121ABD">
      <w:pPr>
        <w:pStyle w:val="NoSpacing"/>
      </w:pPr>
      <w:r w:rsidRPr="009F018B">
        <w:t>D) it is difficult to optimize seek time in disk hardware.</w:t>
      </w:r>
    </w:p>
    <w:p w:rsidR="00121ABD" w:rsidRPr="009F018B" w:rsidRDefault="00121ABD" w:rsidP="00121ABD">
      <w:pPr>
        <w:pStyle w:val="NoSpacing"/>
      </w:pPr>
    </w:p>
    <w:p w:rsidR="00121ABD" w:rsidRPr="009F018B" w:rsidRDefault="00121ABD" w:rsidP="00121ABD">
      <w:pPr>
        <w:pStyle w:val="NoSpacing"/>
      </w:pPr>
      <w:r w:rsidRPr="009F018B">
        <w:t>Ans:  B</w:t>
      </w:r>
    </w:p>
    <w:p w:rsidR="00121ABD" w:rsidRPr="009F018B" w:rsidRDefault="00121ABD" w:rsidP="00121ABD">
      <w:pPr>
        <w:pStyle w:val="NoSpacing"/>
      </w:pPr>
      <w:r w:rsidRPr="009F018B">
        <w:t>Feedback: 11.2</w:t>
      </w:r>
    </w:p>
    <w:p w:rsidR="00121ABD" w:rsidRPr="009F018B" w:rsidRDefault="00121ABD" w:rsidP="00121ABD">
      <w:pPr>
        <w:pStyle w:val="NoSpacing"/>
      </w:pPr>
      <w:r w:rsidRPr="009F018B">
        <w:t>Difficulty: Easy</w:t>
      </w:r>
    </w:p>
    <w:p w:rsidR="00121ABD" w:rsidRDefault="00121ABD" w:rsidP="00121ABD">
      <w:pPr>
        <w:pStyle w:val="NoSpacing"/>
      </w:pPr>
    </w:p>
    <w:p w:rsidR="00B36C97" w:rsidRPr="009F018B" w:rsidRDefault="00B36C97" w:rsidP="00121ABD">
      <w:pPr>
        <w:pStyle w:val="NoSpacing"/>
      </w:pPr>
    </w:p>
    <w:p w:rsidR="00A35703" w:rsidRPr="009F018B" w:rsidRDefault="009F018B" w:rsidP="00A35703">
      <w:pPr>
        <w:pStyle w:val="NoSpacing"/>
      </w:pPr>
      <w:r w:rsidRPr="009F018B">
        <w:lastRenderedPageBreak/>
        <w:t>12.</w:t>
      </w:r>
      <w:r w:rsidR="00A35703" w:rsidRPr="009F018B">
        <w:t xml:space="preserve"> The SCAN scheduling algorithm ____.</w:t>
      </w:r>
    </w:p>
    <w:p w:rsidR="00A35703" w:rsidRPr="009F018B" w:rsidRDefault="00A35703" w:rsidP="00A35703">
      <w:pPr>
        <w:pStyle w:val="NoSpacing"/>
      </w:pPr>
      <w:r w:rsidRPr="009F018B">
        <w:t>A)  services the request with the minimum seek time</w:t>
      </w:r>
    </w:p>
    <w:p w:rsidR="00A35703" w:rsidRPr="009F018B" w:rsidRDefault="00A35703" w:rsidP="00A35703">
      <w:pPr>
        <w:pStyle w:val="NoSpacing"/>
      </w:pPr>
      <w:r w:rsidRPr="009F018B">
        <w:t>B)  services the request next to the current head position in the direction of the head movement</w:t>
      </w:r>
    </w:p>
    <w:p w:rsidR="00A35703" w:rsidRPr="009F018B" w:rsidRDefault="00A35703" w:rsidP="00A35703">
      <w:pPr>
        <w:pStyle w:val="NoSpacing"/>
      </w:pPr>
      <w:r w:rsidRPr="009F018B">
        <w:t>C)  chooses to service the request furthest from the current head position</w:t>
      </w:r>
    </w:p>
    <w:p w:rsidR="00A35703" w:rsidRPr="009F018B" w:rsidRDefault="00A35703" w:rsidP="00A35703">
      <w:pPr>
        <w:pStyle w:val="NoSpacing"/>
      </w:pPr>
      <w:r w:rsidRPr="009F018B">
        <w:t>D)  services the request next to the current head position in the opposite direction of the head movement</w:t>
      </w:r>
    </w:p>
    <w:p w:rsidR="00A35703" w:rsidRPr="009F018B" w:rsidRDefault="00A35703" w:rsidP="00A35703">
      <w:pPr>
        <w:pStyle w:val="NoSpacing"/>
      </w:pPr>
    </w:p>
    <w:p w:rsidR="00A35703" w:rsidRPr="009F018B" w:rsidRDefault="00A35703" w:rsidP="00A35703">
      <w:pPr>
        <w:pStyle w:val="NoSpacing"/>
      </w:pPr>
      <w:r w:rsidRPr="009F018B">
        <w:t>Ans:  B</w:t>
      </w:r>
    </w:p>
    <w:p w:rsidR="00A35703" w:rsidRPr="009F018B" w:rsidRDefault="00A35703" w:rsidP="00A35703">
      <w:pPr>
        <w:pStyle w:val="NoSpacing"/>
      </w:pPr>
      <w:r w:rsidRPr="009F018B">
        <w:t>Feedback: 11.2.2</w:t>
      </w:r>
    </w:p>
    <w:p w:rsidR="00A35703" w:rsidRPr="009F018B" w:rsidRDefault="00A35703" w:rsidP="00A35703">
      <w:pPr>
        <w:pStyle w:val="NoSpacing"/>
        <w:rPr>
          <w:b/>
        </w:rPr>
      </w:pPr>
      <w:r w:rsidRPr="009F018B">
        <w:t>Difficulty:  Medium</w:t>
      </w:r>
    </w:p>
    <w:p w:rsidR="00A35703" w:rsidRDefault="00A35703" w:rsidP="00A35703">
      <w:pPr>
        <w:pStyle w:val="NoSpacing"/>
      </w:pPr>
    </w:p>
    <w:p w:rsidR="00B36C97" w:rsidRPr="009F018B" w:rsidRDefault="00B36C97" w:rsidP="00A35703">
      <w:pPr>
        <w:pStyle w:val="NoSpacing"/>
      </w:pPr>
    </w:p>
    <w:p w:rsidR="00A35703" w:rsidRPr="009F018B" w:rsidRDefault="009F018B" w:rsidP="00A35703">
      <w:pPr>
        <w:pStyle w:val="NoSpacing"/>
      </w:pPr>
      <w:r w:rsidRPr="009F018B">
        <w:t>13</w:t>
      </w:r>
      <w:r w:rsidR="00A35703" w:rsidRPr="009F018B">
        <w:t>.  Consider a disk queue holding requests to the following cylinders in the listed order: 116, 22, 3, 11, 75, 185, 100, 87. Using the SCAN scheduling algorithm, what is the order that the requests are serviced, assuming the disk head is at cylinder 88 and moving upward through the cylinders?</w:t>
      </w:r>
    </w:p>
    <w:p w:rsidR="00A35703" w:rsidRPr="009F018B" w:rsidRDefault="00A35703" w:rsidP="00A35703">
      <w:pPr>
        <w:pStyle w:val="NoSpacing"/>
      </w:pPr>
      <w:r w:rsidRPr="009F018B">
        <w:t>A) 116 - 22 - 3 - 11 - 75 - 185 - 100 - 87</w:t>
      </w:r>
    </w:p>
    <w:p w:rsidR="00A35703" w:rsidRPr="009F018B" w:rsidRDefault="00A35703" w:rsidP="00A35703">
      <w:pPr>
        <w:pStyle w:val="NoSpacing"/>
      </w:pPr>
      <w:r w:rsidRPr="009F018B">
        <w:t>B) 100 - 116 - 185 - 87 - 75 - 22 - 11 - 3</w:t>
      </w:r>
    </w:p>
    <w:p w:rsidR="00A35703" w:rsidRPr="009F018B" w:rsidRDefault="00A35703" w:rsidP="00A35703">
      <w:pPr>
        <w:pStyle w:val="NoSpacing"/>
      </w:pPr>
      <w:r w:rsidRPr="009F018B">
        <w:t>C) 87 - 75 - 100 - 116 - 185 - 22 - 11 - 3</w:t>
      </w:r>
    </w:p>
    <w:p w:rsidR="00A35703" w:rsidRPr="009F018B" w:rsidRDefault="00A35703" w:rsidP="00A35703">
      <w:pPr>
        <w:pStyle w:val="NoSpacing"/>
      </w:pPr>
      <w:r w:rsidRPr="009F018B">
        <w:t>D) 100 - 116 - 185 - 3 - 11 - 22 - 75 - 87</w:t>
      </w:r>
    </w:p>
    <w:p w:rsidR="00A35703" w:rsidRPr="009F018B" w:rsidRDefault="00A35703" w:rsidP="00A35703">
      <w:pPr>
        <w:pStyle w:val="NoSpacing"/>
      </w:pPr>
    </w:p>
    <w:p w:rsidR="00A35703" w:rsidRPr="009F018B" w:rsidRDefault="00A35703" w:rsidP="00A35703">
      <w:pPr>
        <w:pStyle w:val="NoSpacing"/>
      </w:pPr>
      <w:r w:rsidRPr="009F018B">
        <w:t>Ans:  B</w:t>
      </w:r>
    </w:p>
    <w:p w:rsidR="00A35703" w:rsidRPr="009F018B" w:rsidRDefault="00A35703" w:rsidP="00A35703">
      <w:pPr>
        <w:pStyle w:val="NoSpacing"/>
      </w:pPr>
      <w:r w:rsidRPr="009F018B">
        <w:t>Feedback: 11.2.2</w:t>
      </w:r>
    </w:p>
    <w:p w:rsidR="00A35703" w:rsidRPr="009F018B" w:rsidRDefault="00A35703" w:rsidP="00A35703">
      <w:pPr>
        <w:pStyle w:val="NoSpacing"/>
      </w:pPr>
      <w:r w:rsidRPr="009F018B">
        <w:t>Difficulty: Medium</w:t>
      </w:r>
    </w:p>
    <w:p w:rsidR="00A35703" w:rsidRDefault="00A35703" w:rsidP="00A35703">
      <w:pPr>
        <w:pStyle w:val="NoSpacing"/>
      </w:pPr>
    </w:p>
    <w:p w:rsidR="00B36C97" w:rsidRPr="009F018B" w:rsidRDefault="00B36C97" w:rsidP="00A35703">
      <w:pPr>
        <w:pStyle w:val="NoSpacing"/>
      </w:pPr>
    </w:p>
    <w:p w:rsidR="00A35703" w:rsidRPr="009F018B" w:rsidRDefault="009F018B" w:rsidP="00A35703">
      <w:pPr>
        <w:pStyle w:val="NoSpacing"/>
      </w:pPr>
      <w:r w:rsidRPr="009F018B">
        <w:t>14.</w:t>
      </w:r>
      <w:r w:rsidR="00A35703" w:rsidRPr="009F018B">
        <w:t xml:space="preserve"> Consider a disk queue holding requests to the following cylinders in the listed order: 210, 67, 11, 99, 87, 90, 19, 150. Using the C-SCAN scheduling algorithm, what is the order that the requests are serviced, assuming the disk head is at cylinder 88 and moving upward through the cylinders?</w:t>
      </w:r>
    </w:p>
    <w:p w:rsidR="00A35703" w:rsidRPr="009F018B" w:rsidRDefault="00A35703" w:rsidP="00A35703">
      <w:pPr>
        <w:pStyle w:val="NoSpacing"/>
      </w:pPr>
      <w:r w:rsidRPr="009F018B">
        <w:t>A) 87 – 90 – 99 – 67 – 19 – 11 – 150 - 210</w:t>
      </w:r>
    </w:p>
    <w:p w:rsidR="00A35703" w:rsidRPr="009F018B" w:rsidRDefault="00A35703" w:rsidP="00A35703">
      <w:pPr>
        <w:pStyle w:val="NoSpacing"/>
      </w:pPr>
      <w:r w:rsidRPr="009F018B">
        <w:t>B) 210 – 67 – 11 – 99 – 87 – 90 – 19 - 150</w:t>
      </w:r>
    </w:p>
    <w:p w:rsidR="00A35703" w:rsidRPr="009F018B" w:rsidRDefault="00A35703" w:rsidP="00A35703">
      <w:pPr>
        <w:pStyle w:val="NoSpacing"/>
      </w:pPr>
      <w:r w:rsidRPr="009F018B">
        <w:t>C) 90 - 99 - 150 - 210 - 11 - 19 - 67 - 87</w:t>
      </w:r>
    </w:p>
    <w:p w:rsidR="00A35703" w:rsidRPr="009F018B" w:rsidRDefault="00A35703" w:rsidP="00A35703">
      <w:pPr>
        <w:pStyle w:val="NoSpacing"/>
      </w:pPr>
      <w:r w:rsidRPr="009F018B">
        <w:t>D) 90 - 99 - 150 - 210 – 87 – 67 – 19 - 11</w:t>
      </w:r>
    </w:p>
    <w:p w:rsidR="00A35703" w:rsidRPr="009F018B" w:rsidRDefault="00A35703" w:rsidP="00A35703">
      <w:pPr>
        <w:pStyle w:val="NoSpacing"/>
      </w:pPr>
    </w:p>
    <w:p w:rsidR="00A35703" w:rsidRPr="009F018B" w:rsidRDefault="00A35703" w:rsidP="00A35703">
      <w:pPr>
        <w:pStyle w:val="NoSpacing"/>
      </w:pPr>
      <w:r w:rsidRPr="009F018B">
        <w:t>Ans: C</w:t>
      </w:r>
    </w:p>
    <w:p w:rsidR="00A35703" w:rsidRPr="009F018B" w:rsidRDefault="00A35703" w:rsidP="00A35703">
      <w:pPr>
        <w:pStyle w:val="NoSpacing"/>
      </w:pPr>
      <w:r w:rsidRPr="009F018B">
        <w:t>Feedback: 11.2.3</w:t>
      </w:r>
    </w:p>
    <w:p w:rsidR="00A35703" w:rsidRPr="009F018B" w:rsidRDefault="00A35703" w:rsidP="00A35703">
      <w:pPr>
        <w:pStyle w:val="NoSpacing"/>
      </w:pPr>
      <w:r w:rsidRPr="009F018B">
        <w:t>Difficulty:  Medium</w:t>
      </w:r>
    </w:p>
    <w:p w:rsidR="00A35703" w:rsidRDefault="00A35703" w:rsidP="00070DBA">
      <w:pPr>
        <w:pStyle w:val="NoSpacing"/>
      </w:pPr>
    </w:p>
    <w:p w:rsidR="00B36C97" w:rsidRPr="009F018B" w:rsidRDefault="00B36C97" w:rsidP="00070DBA">
      <w:pPr>
        <w:pStyle w:val="NoSpacing"/>
      </w:pPr>
    </w:p>
    <w:p w:rsidR="00121ABD" w:rsidRPr="009F018B" w:rsidRDefault="009F018B" w:rsidP="00070DBA">
      <w:pPr>
        <w:pStyle w:val="NoSpacing"/>
      </w:pPr>
      <w:r w:rsidRPr="00BF4BA7">
        <w:t>15</w:t>
      </w:r>
      <w:r w:rsidR="00121ABD" w:rsidRPr="00BF4BA7">
        <w:t xml:space="preserve">. </w:t>
      </w:r>
      <w:r w:rsidR="00F251B2" w:rsidRPr="00BF4BA7">
        <w:t>To further optimize I/O performance, some SSD schedulers</w:t>
      </w:r>
    </w:p>
    <w:p w:rsidR="00F251B2" w:rsidRPr="009F018B" w:rsidRDefault="00F251B2" w:rsidP="00070DBA">
      <w:pPr>
        <w:pStyle w:val="NoSpacing"/>
      </w:pPr>
    </w:p>
    <w:p w:rsidR="00F251B2" w:rsidRPr="009F018B" w:rsidRDefault="00F251B2" w:rsidP="00070DBA">
      <w:pPr>
        <w:pStyle w:val="NoSpacing"/>
      </w:pPr>
      <w:r w:rsidRPr="009F018B">
        <w:t>A) merge adjacent read requests but not adjacent write requests.</w:t>
      </w:r>
    </w:p>
    <w:p w:rsidR="00F251B2" w:rsidRPr="009F018B" w:rsidRDefault="00F251B2" w:rsidP="00070DBA">
      <w:pPr>
        <w:pStyle w:val="NoSpacing"/>
      </w:pPr>
      <w:r w:rsidRPr="009F018B">
        <w:t>B) merge adjacent write requests but not adjacent read requests.</w:t>
      </w:r>
    </w:p>
    <w:p w:rsidR="00070DBA" w:rsidRPr="009F018B" w:rsidRDefault="00F251B2" w:rsidP="00070DBA">
      <w:pPr>
        <w:pStyle w:val="NoSpacing"/>
      </w:pPr>
      <w:r w:rsidRPr="009F018B">
        <w:t>C) merge all adjacent I/O requests.</w:t>
      </w:r>
    </w:p>
    <w:p w:rsidR="00F251B2" w:rsidRPr="009F018B" w:rsidRDefault="00F251B2" w:rsidP="00070DBA">
      <w:pPr>
        <w:pStyle w:val="NoSpacing"/>
      </w:pPr>
      <w:r w:rsidRPr="009F018B">
        <w:t>D) do not merge requests at all.</w:t>
      </w:r>
    </w:p>
    <w:p w:rsidR="00F251B2" w:rsidRPr="009F018B" w:rsidRDefault="00F251B2" w:rsidP="00070DBA">
      <w:pPr>
        <w:pStyle w:val="NoSpacing"/>
      </w:pPr>
    </w:p>
    <w:p w:rsidR="00F251B2" w:rsidRPr="009F018B" w:rsidRDefault="00F251B2" w:rsidP="00F251B2">
      <w:pPr>
        <w:pStyle w:val="NoSpacing"/>
      </w:pPr>
      <w:r w:rsidRPr="009F018B">
        <w:t>Ans:  B</w:t>
      </w:r>
    </w:p>
    <w:p w:rsidR="00F251B2" w:rsidRPr="009F018B" w:rsidRDefault="00F251B2" w:rsidP="00F251B2">
      <w:pPr>
        <w:pStyle w:val="NoSpacing"/>
      </w:pPr>
      <w:r w:rsidRPr="009F018B">
        <w:t>Feedback: 11.3</w:t>
      </w:r>
    </w:p>
    <w:p w:rsidR="00F251B2" w:rsidRPr="009F018B" w:rsidRDefault="00F251B2" w:rsidP="00F251B2">
      <w:pPr>
        <w:pStyle w:val="NoSpacing"/>
      </w:pPr>
      <w:r w:rsidRPr="009F018B">
        <w:t>Difficulty: Easy</w:t>
      </w:r>
    </w:p>
    <w:p w:rsidR="00F251B2" w:rsidRPr="009F018B" w:rsidRDefault="00F251B2" w:rsidP="00070DBA">
      <w:pPr>
        <w:pStyle w:val="NoSpacing"/>
      </w:pPr>
    </w:p>
    <w:p w:rsidR="00A35703" w:rsidRPr="009F018B" w:rsidRDefault="009F018B" w:rsidP="00A35703">
      <w:pPr>
        <w:pStyle w:val="NoSpacing"/>
      </w:pPr>
      <w:r w:rsidRPr="009F018B">
        <w:t>16.</w:t>
      </w:r>
      <w:r w:rsidR="00A35703" w:rsidRPr="009F018B">
        <w:t xml:space="preserve"> Solid state disks (SSDs) commonly use the ___________ disk scheduling policy.</w:t>
      </w:r>
    </w:p>
    <w:p w:rsidR="00A35703" w:rsidRPr="009F018B" w:rsidRDefault="00A35703" w:rsidP="00A35703">
      <w:pPr>
        <w:pStyle w:val="NoSpacing"/>
      </w:pPr>
      <w:r w:rsidRPr="009F018B">
        <w:t>A) C-SCAN</w:t>
      </w:r>
    </w:p>
    <w:p w:rsidR="00A35703" w:rsidRPr="009F018B" w:rsidRDefault="00A35703" w:rsidP="00A35703">
      <w:pPr>
        <w:pStyle w:val="NoSpacing"/>
      </w:pPr>
      <w:r w:rsidRPr="009F018B">
        <w:t>B) SCAN</w:t>
      </w:r>
    </w:p>
    <w:p w:rsidR="00A35703" w:rsidRPr="009F018B" w:rsidRDefault="00A35703" w:rsidP="00A35703">
      <w:pPr>
        <w:pStyle w:val="NoSpacing"/>
      </w:pPr>
      <w:r w:rsidRPr="009F018B">
        <w:t>C) FCFS</w:t>
      </w:r>
    </w:p>
    <w:p w:rsidR="00A35703" w:rsidRPr="009F018B" w:rsidRDefault="00A35703" w:rsidP="00A35703">
      <w:pPr>
        <w:pStyle w:val="NoSpacing"/>
      </w:pPr>
      <w:r w:rsidRPr="009F018B">
        <w:t>D) None of the above</w:t>
      </w:r>
    </w:p>
    <w:p w:rsidR="00A35703" w:rsidRPr="009F018B" w:rsidRDefault="00A35703" w:rsidP="00A35703">
      <w:pPr>
        <w:pStyle w:val="NoSpacing"/>
      </w:pPr>
    </w:p>
    <w:p w:rsidR="00A35703" w:rsidRPr="009F018B" w:rsidRDefault="00A35703" w:rsidP="00A35703">
      <w:pPr>
        <w:pStyle w:val="NoSpacing"/>
      </w:pPr>
      <w:r w:rsidRPr="009F018B">
        <w:t>Ans: C</w:t>
      </w:r>
    </w:p>
    <w:p w:rsidR="00A35703" w:rsidRPr="009F018B" w:rsidRDefault="00A35703" w:rsidP="00A35703">
      <w:pPr>
        <w:pStyle w:val="NoSpacing"/>
      </w:pPr>
      <w:r w:rsidRPr="009F018B">
        <w:t>Feedback: 11.3</w:t>
      </w:r>
    </w:p>
    <w:p w:rsidR="00A35703" w:rsidRPr="009F018B" w:rsidRDefault="00A35703" w:rsidP="00A35703">
      <w:pPr>
        <w:pStyle w:val="NoSpacing"/>
      </w:pPr>
      <w:r w:rsidRPr="009F018B">
        <w:t>Difficulty:</w:t>
      </w:r>
      <w:r w:rsidR="00AD4938">
        <w:t xml:space="preserve"> Easy</w:t>
      </w:r>
    </w:p>
    <w:p w:rsidR="00A35703" w:rsidRDefault="00A35703" w:rsidP="00070DBA">
      <w:pPr>
        <w:pStyle w:val="NoSpacing"/>
      </w:pPr>
    </w:p>
    <w:p w:rsidR="00B36C97" w:rsidRPr="009F018B" w:rsidRDefault="00B36C97" w:rsidP="00070DBA">
      <w:pPr>
        <w:pStyle w:val="NoSpacing"/>
      </w:pPr>
    </w:p>
    <w:p w:rsidR="00F251B2" w:rsidRPr="009F018B" w:rsidRDefault="009F018B" w:rsidP="00070DBA">
      <w:pPr>
        <w:pStyle w:val="NoSpacing"/>
      </w:pPr>
      <w:r w:rsidRPr="009F018B">
        <w:t>17</w:t>
      </w:r>
      <w:r w:rsidR="00F251B2" w:rsidRPr="009F018B">
        <w:t xml:space="preserve">. </w:t>
      </w:r>
      <w:r w:rsidR="00AB6B06" w:rsidRPr="009F018B">
        <w:t>If a few bits in an HDD sector or NVM page are corrupted, the controller can recover the correct values using ECC only if</w:t>
      </w:r>
    </w:p>
    <w:p w:rsidR="00AB6B06" w:rsidRPr="009F018B" w:rsidRDefault="00AB6B06" w:rsidP="00070DBA">
      <w:pPr>
        <w:pStyle w:val="NoSpacing"/>
      </w:pPr>
    </w:p>
    <w:p w:rsidR="00AB6B06" w:rsidRPr="009F018B" w:rsidRDefault="00AB6B06" w:rsidP="00070DBA">
      <w:pPr>
        <w:pStyle w:val="NoSpacing"/>
      </w:pPr>
      <w:r w:rsidRPr="009F018B">
        <w:t>A) the bit corruption is limited to the data portion of the sector/page.</w:t>
      </w:r>
    </w:p>
    <w:p w:rsidR="00AB6B06" w:rsidRPr="009F018B" w:rsidRDefault="00AB6B06" w:rsidP="00AB6B06">
      <w:pPr>
        <w:pStyle w:val="NoSpacing"/>
      </w:pPr>
      <w:r w:rsidRPr="009F018B">
        <w:t>B) the bit corruption hasn’t occurred in the ECC of the sector/page.</w:t>
      </w:r>
    </w:p>
    <w:p w:rsidR="00AB6B06" w:rsidRPr="009F018B" w:rsidRDefault="00AB6B06" w:rsidP="00AB6B06">
      <w:pPr>
        <w:pStyle w:val="NoSpacing"/>
      </w:pPr>
      <w:r w:rsidRPr="009F018B">
        <w:t>C) the bit corruption hasn’t occurred in the ECC or the header of the sector/page.</w:t>
      </w:r>
    </w:p>
    <w:p w:rsidR="00AB6B06" w:rsidRPr="009F018B" w:rsidRDefault="00AB6B06" w:rsidP="00AB6B06">
      <w:pPr>
        <w:pStyle w:val="NoSpacing"/>
      </w:pPr>
      <w:r w:rsidRPr="009F018B">
        <w:t>D) number of bits corrupted is low irrespective of where the corruption occurs in the sector/page.</w:t>
      </w:r>
    </w:p>
    <w:p w:rsidR="00AB6B06" w:rsidRPr="009F018B" w:rsidRDefault="00AB6B06" w:rsidP="00070DBA">
      <w:pPr>
        <w:pStyle w:val="NoSpacing"/>
      </w:pPr>
    </w:p>
    <w:p w:rsidR="00AB6B06" w:rsidRPr="009F018B" w:rsidRDefault="00AB6B06" w:rsidP="00AB6B06">
      <w:pPr>
        <w:pStyle w:val="NoSpacing"/>
      </w:pPr>
      <w:r w:rsidRPr="009F018B">
        <w:t>Ans:  D</w:t>
      </w:r>
    </w:p>
    <w:p w:rsidR="00AB6B06" w:rsidRPr="009F018B" w:rsidRDefault="00AB6B06" w:rsidP="00AB6B06">
      <w:pPr>
        <w:pStyle w:val="NoSpacing"/>
      </w:pPr>
      <w:r w:rsidRPr="009F018B">
        <w:t>Feedback: 11</w:t>
      </w:r>
      <w:r w:rsidR="002078E1" w:rsidRPr="009F018B">
        <w:t>.4</w:t>
      </w:r>
    </w:p>
    <w:p w:rsidR="00AB6B06" w:rsidRPr="009F018B" w:rsidRDefault="00AB6B06" w:rsidP="00AB6B06">
      <w:pPr>
        <w:pStyle w:val="NoSpacing"/>
      </w:pPr>
      <w:r w:rsidRPr="009F018B">
        <w:t>Difficulty:</w:t>
      </w:r>
      <w:r w:rsidR="00AD4938">
        <w:t xml:space="preserve"> Hard</w:t>
      </w:r>
    </w:p>
    <w:p w:rsidR="00AB6B06" w:rsidRDefault="00AB6B06" w:rsidP="00AB6B06">
      <w:pPr>
        <w:pStyle w:val="NoSpacing"/>
      </w:pPr>
    </w:p>
    <w:p w:rsidR="00B36C97" w:rsidRPr="009F018B" w:rsidRDefault="00B36C97" w:rsidP="00AB6B06">
      <w:pPr>
        <w:pStyle w:val="NoSpacing"/>
      </w:pPr>
    </w:p>
    <w:p w:rsidR="00AB6B06" w:rsidRPr="009F018B" w:rsidRDefault="009F018B" w:rsidP="00AB6B06">
      <w:pPr>
        <w:pStyle w:val="NoSpacing"/>
      </w:pPr>
      <w:r w:rsidRPr="009F018B">
        <w:t>18</w:t>
      </w:r>
      <w:r w:rsidR="00AB6B06" w:rsidRPr="009F018B">
        <w:t xml:space="preserve">. </w:t>
      </w:r>
      <w:r w:rsidR="00935117" w:rsidRPr="009F018B">
        <w:t>Which of the following statement about device formatting is FALSE?</w:t>
      </w:r>
    </w:p>
    <w:p w:rsidR="00935117" w:rsidRPr="009F018B" w:rsidRDefault="00935117" w:rsidP="00AB6B06">
      <w:pPr>
        <w:pStyle w:val="NoSpacing"/>
      </w:pPr>
    </w:p>
    <w:p w:rsidR="00935117" w:rsidRPr="009F018B" w:rsidRDefault="00935117" w:rsidP="00AB6B06">
      <w:pPr>
        <w:pStyle w:val="NoSpacing"/>
      </w:pPr>
      <w:r w:rsidRPr="009F018B">
        <w:t>A) Device manufacturers store the initial file-system data structures in the device.</w:t>
      </w:r>
    </w:p>
    <w:p w:rsidR="00935117" w:rsidRPr="009F018B" w:rsidRDefault="00935117" w:rsidP="00AB6B06">
      <w:pPr>
        <w:pStyle w:val="NoSpacing"/>
      </w:pPr>
      <w:r w:rsidRPr="009F018B">
        <w:t>B) Operating system can create multiple partitions with in a single device.</w:t>
      </w:r>
    </w:p>
    <w:p w:rsidR="002316C0" w:rsidRPr="009F018B" w:rsidRDefault="00935117" w:rsidP="002316C0">
      <w:pPr>
        <w:pStyle w:val="NoSpacing"/>
      </w:pPr>
      <w:r w:rsidRPr="009F018B">
        <w:t xml:space="preserve">C) </w:t>
      </w:r>
      <w:r w:rsidR="002316C0" w:rsidRPr="009F018B">
        <w:t xml:space="preserve">Volume creation is implicit when a file system is placed directly within a partition. </w:t>
      </w:r>
    </w:p>
    <w:p w:rsidR="00935117" w:rsidRPr="009F018B" w:rsidRDefault="002316C0" w:rsidP="00AB6B06">
      <w:pPr>
        <w:pStyle w:val="NoSpacing"/>
      </w:pPr>
      <w:r w:rsidRPr="009F018B">
        <w:t>D) Not every partition contains a copy of the operating systems.</w:t>
      </w:r>
    </w:p>
    <w:p w:rsidR="002316C0" w:rsidRPr="009F018B" w:rsidRDefault="002316C0" w:rsidP="00AB6B06">
      <w:pPr>
        <w:pStyle w:val="NoSpacing"/>
      </w:pPr>
    </w:p>
    <w:p w:rsidR="002316C0" w:rsidRPr="009F018B" w:rsidRDefault="002316C0" w:rsidP="002316C0">
      <w:pPr>
        <w:pStyle w:val="NoSpacing"/>
      </w:pPr>
      <w:r w:rsidRPr="009F018B">
        <w:t>Ans:  D</w:t>
      </w:r>
    </w:p>
    <w:p w:rsidR="002316C0" w:rsidRPr="009F018B" w:rsidRDefault="002316C0" w:rsidP="002316C0">
      <w:pPr>
        <w:pStyle w:val="NoSpacing"/>
      </w:pPr>
      <w:r w:rsidRPr="009F018B">
        <w:t>Feedback: 11</w:t>
      </w:r>
      <w:r w:rsidR="002078E1" w:rsidRPr="009F018B">
        <w:t>.5</w:t>
      </w:r>
      <w:r w:rsidRPr="009F018B">
        <w:t>.1</w:t>
      </w:r>
    </w:p>
    <w:p w:rsidR="002316C0" w:rsidRPr="009F018B" w:rsidRDefault="002316C0" w:rsidP="002316C0">
      <w:pPr>
        <w:pStyle w:val="NoSpacing"/>
      </w:pPr>
      <w:r w:rsidRPr="009F018B">
        <w:t>Difficulty: Medium</w:t>
      </w:r>
    </w:p>
    <w:p w:rsidR="002316C0" w:rsidRDefault="002316C0" w:rsidP="00AB6B06">
      <w:pPr>
        <w:pStyle w:val="NoSpacing"/>
      </w:pPr>
    </w:p>
    <w:p w:rsidR="00B36C97" w:rsidRPr="009F018B" w:rsidRDefault="00B36C97" w:rsidP="00AB6B06">
      <w:pPr>
        <w:pStyle w:val="NoSpacing"/>
      </w:pPr>
    </w:p>
    <w:p w:rsidR="002316C0" w:rsidRPr="009F018B" w:rsidRDefault="009F018B" w:rsidP="00AB6B06">
      <w:pPr>
        <w:pStyle w:val="NoSpacing"/>
      </w:pPr>
      <w:r w:rsidRPr="009F018B">
        <w:t>19</w:t>
      </w:r>
      <w:r w:rsidR="002316C0" w:rsidRPr="009F018B">
        <w:t xml:space="preserve">. A full bootstrap program </w:t>
      </w:r>
    </w:p>
    <w:p w:rsidR="002316C0" w:rsidRPr="009F018B" w:rsidRDefault="002316C0" w:rsidP="00AB6B06">
      <w:pPr>
        <w:pStyle w:val="NoSpacing"/>
      </w:pPr>
    </w:p>
    <w:p w:rsidR="002316C0" w:rsidRPr="009F018B" w:rsidRDefault="002316C0" w:rsidP="00AB6B06">
      <w:pPr>
        <w:pStyle w:val="NoSpacing"/>
      </w:pPr>
      <w:r w:rsidRPr="009F018B">
        <w:t>A) is stored in ROM to ensure to avoid any infection from viruses.</w:t>
      </w:r>
    </w:p>
    <w:p w:rsidR="002316C0" w:rsidRPr="009F018B" w:rsidRDefault="002316C0" w:rsidP="00AB6B06">
      <w:pPr>
        <w:pStyle w:val="NoSpacing"/>
      </w:pPr>
      <w:r w:rsidRPr="009F018B">
        <w:t>B) is part of an operating system</w:t>
      </w:r>
    </w:p>
    <w:p w:rsidR="002316C0" w:rsidRPr="009F018B" w:rsidRDefault="002316C0" w:rsidP="00AB6B06">
      <w:pPr>
        <w:pStyle w:val="NoSpacing"/>
      </w:pPr>
      <w:r w:rsidRPr="009F018B">
        <w:t>C) may be infected by viruses.</w:t>
      </w:r>
    </w:p>
    <w:p w:rsidR="002316C0" w:rsidRPr="009F018B" w:rsidRDefault="002316C0" w:rsidP="00AB6B06">
      <w:pPr>
        <w:pStyle w:val="NoSpacing"/>
      </w:pPr>
      <w:r w:rsidRPr="009F018B">
        <w:t>D) runs after the operating system has been loaded in memory.</w:t>
      </w:r>
    </w:p>
    <w:p w:rsidR="002316C0" w:rsidRPr="009F018B" w:rsidRDefault="002316C0" w:rsidP="00AB6B06">
      <w:pPr>
        <w:pStyle w:val="NoSpacing"/>
      </w:pPr>
    </w:p>
    <w:p w:rsidR="002316C0" w:rsidRPr="009F018B" w:rsidRDefault="002316C0" w:rsidP="002316C0">
      <w:pPr>
        <w:pStyle w:val="NoSpacing"/>
      </w:pPr>
      <w:r w:rsidRPr="009F018B">
        <w:t>Ans:  C</w:t>
      </w:r>
    </w:p>
    <w:p w:rsidR="002316C0" w:rsidRPr="009F018B" w:rsidRDefault="002316C0" w:rsidP="002316C0">
      <w:pPr>
        <w:pStyle w:val="NoSpacing"/>
      </w:pPr>
      <w:r w:rsidRPr="009F018B">
        <w:t>Feedback: 11</w:t>
      </w:r>
      <w:r w:rsidR="002078E1" w:rsidRPr="009F018B">
        <w:t>.5</w:t>
      </w:r>
      <w:r w:rsidRPr="009F018B">
        <w:t>.2</w:t>
      </w:r>
    </w:p>
    <w:p w:rsidR="002316C0" w:rsidRPr="009F018B" w:rsidRDefault="002316C0" w:rsidP="002316C0">
      <w:pPr>
        <w:pStyle w:val="NoSpacing"/>
      </w:pPr>
      <w:r w:rsidRPr="009F018B">
        <w:t>Difficulty: Hard</w:t>
      </w:r>
    </w:p>
    <w:p w:rsidR="002316C0" w:rsidRPr="009F018B" w:rsidRDefault="002316C0" w:rsidP="002316C0">
      <w:pPr>
        <w:pStyle w:val="NoSpacing"/>
      </w:pPr>
    </w:p>
    <w:p w:rsidR="002316C0" w:rsidRPr="009F018B" w:rsidRDefault="009F018B" w:rsidP="002316C0">
      <w:pPr>
        <w:pStyle w:val="NoSpacing"/>
      </w:pPr>
      <w:r w:rsidRPr="009F018B">
        <w:lastRenderedPageBreak/>
        <w:t>20</w:t>
      </w:r>
      <w:r w:rsidR="002316C0" w:rsidRPr="009F018B">
        <w:t xml:space="preserve">. </w:t>
      </w:r>
      <w:r w:rsidR="00BE1936" w:rsidRPr="009F018B">
        <w:t>Which of the following is TRUE about managing defective blocks?</w:t>
      </w:r>
    </w:p>
    <w:p w:rsidR="00BE1936" w:rsidRPr="009F018B" w:rsidRDefault="00BE1936" w:rsidP="002316C0">
      <w:pPr>
        <w:pStyle w:val="NoSpacing"/>
      </w:pPr>
    </w:p>
    <w:p w:rsidR="00BE1936" w:rsidRPr="009F018B" w:rsidRDefault="00BE1936" w:rsidP="002316C0">
      <w:pPr>
        <w:pStyle w:val="NoSpacing"/>
      </w:pPr>
      <w:r w:rsidRPr="009F018B">
        <w:t>A) Defective blocks can be handled by OS by ensuring that the file system doesn’t allocate those blocks.</w:t>
      </w:r>
    </w:p>
    <w:p w:rsidR="00BE1936" w:rsidRPr="009F018B" w:rsidRDefault="00BE1936" w:rsidP="00BE1936">
      <w:pPr>
        <w:pStyle w:val="NoSpacing"/>
      </w:pPr>
      <w:r w:rsidRPr="009F018B">
        <w:t>B) Low level formatting can set aside spare sectors not visible to the operating system.</w:t>
      </w:r>
    </w:p>
    <w:p w:rsidR="00BE1936" w:rsidRPr="009F018B" w:rsidRDefault="00BE1936" w:rsidP="00BE1936">
      <w:pPr>
        <w:pStyle w:val="NoSpacing"/>
      </w:pPr>
      <w:r w:rsidRPr="009F018B">
        <w:t>C) Controllers can be instructed to replace a bad block by moving all sectors following the defective sector one sector forward until a spare sector is reached.</w:t>
      </w:r>
    </w:p>
    <w:p w:rsidR="00BE1936" w:rsidRPr="009F018B" w:rsidRDefault="00BE1936" w:rsidP="00BE1936">
      <w:pPr>
        <w:pStyle w:val="NoSpacing"/>
      </w:pPr>
      <w:r w:rsidRPr="009F018B">
        <w:t>D) All of the above.</w:t>
      </w:r>
    </w:p>
    <w:p w:rsidR="00BE1936" w:rsidRPr="009F018B" w:rsidRDefault="00BE1936" w:rsidP="00BE1936">
      <w:pPr>
        <w:pStyle w:val="NoSpacing"/>
      </w:pPr>
    </w:p>
    <w:p w:rsidR="00BE1936" w:rsidRPr="009F018B" w:rsidRDefault="00BE1936" w:rsidP="00BE1936">
      <w:pPr>
        <w:pStyle w:val="NoSpacing"/>
      </w:pPr>
      <w:r w:rsidRPr="009F018B">
        <w:t>Ans:  D</w:t>
      </w:r>
    </w:p>
    <w:p w:rsidR="00BE1936" w:rsidRPr="009F018B" w:rsidRDefault="00BE1936" w:rsidP="00BE1936">
      <w:pPr>
        <w:pStyle w:val="NoSpacing"/>
      </w:pPr>
      <w:r w:rsidRPr="009F018B">
        <w:t>Feedback: 11</w:t>
      </w:r>
      <w:r w:rsidR="002078E1" w:rsidRPr="009F018B">
        <w:t>.5</w:t>
      </w:r>
      <w:r w:rsidR="00BF558A" w:rsidRPr="009F018B">
        <w:t>.3</w:t>
      </w:r>
    </w:p>
    <w:p w:rsidR="00BE1936" w:rsidRPr="009F018B" w:rsidRDefault="00BE1936" w:rsidP="00BE1936">
      <w:pPr>
        <w:pStyle w:val="NoSpacing"/>
      </w:pPr>
      <w:r w:rsidRPr="009F018B">
        <w:t>Difficulty: Easy</w:t>
      </w:r>
    </w:p>
    <w:p w:rsidR="00BE1936" w:rsidRDefault="00BE1936" w:rsidP="00BE1936">
      <w:pPr>
        <w:pStyle w:val="NoSpacing"/>
      </w:pPr>
    </w:p>
    <w:p w:rsidR="00B36C97" w:rsidRPr="009F018B" w:rsidRDefault="00B36C97" w:rsidP="00BE1936">
      <w:pPr>
        <w:pStyle w:val="NoSpacing"/>
      </w:pPr>
    </w:p>
    <w:p w:rsidR="00BE1936" w:rsidRPr="009F018B" w:rsidRDefault="009F018B" w:rsidP="00BE1936">
      <w:pPr>
        <w:pStyle w:val="NoSpacing"/>
      </w:pPr>
      <w:r w:rsidRPr="009F018B">
        <w:t>21</w:t>
      </w:r>
      <w:r w:rsidR="00BE1936" w:rsidRPr="009F018B">
        <w:t xml:space="preserve">. </w:t>
      </w:r>
      <w:r w:rsidR="003D1BCC" w:rsidRPr="009F018B">
        <w:t>Difference between sector sparing and sector slipping is</w:t>
      </w:r>
    </w:p>
    <w:p w:rsidR="003D1BCC" w:rsidRPr="009F018B" w:rsidRDefault="003D1BCC" w:rsidP="00BE1936">
      <w:pPr>
        <w:pStyle w:val="NoSpacing"/>
      </w:pPr>
    </w:p>
    <w:p w:rsidR="003D1BCC" w:rsidRPr="009F018B" w:rsidRDefault="003D1BCC" w:rsidP="00BE1936">
      <w:pPr>
        <w:pStyle w:val="NoSpacing"/>
      </w:pPr>
      <w:r w:rsidRPr="009F018B">
        <w:t xml:space="preserve">A) </w:t>
      </w:r>
      <w:r w:rsidR="00BF558A" w:rsidRPr="009F018B">
        <w:t>sector sparing uses spare sectors while sector slipping does not.</w:t>
      </w:r>
    </w:p>
    <w:p w:rsidR="00BF558A" w:rsidRPr="009F018B" w:rsidRDefault="00BF558A" w:rsidP="00BE1936">
      <w:pPr>
        <w:pStyle w:val="NoSpacing"/>
      </w:pPr>
      <w:r w:rsidRPr="009F018B">
        <w:t>B) sector sparing results in copying of a single sector while sector slipping may result in copying of multiple sectors.</w:t>
      </w:r>
    </w:p>
    <w:p w:rsidR="00BF558A" w:rsidRPr="009F018B" w:rsidRDefault="00BF558A" w:rsidP="00BE1936">
      <w:pPr>
        <w:pStyle w:val="NoSpacing"/>
      </w:pPr>
      <w:r w:rsidRPr="009F018B">
        <w:t>C) sector sparing can help recover from hard errors while sector slipping cannot.</w:t>
      </w:r>
    </w:p>
    <w:p w:rsidR="00BF558A" w:rsidRPr="009F018B" w:rsidRDefault="00BF558A" w:rsidP="00BE1936">
      <w:pPr>
        <w:pStyle w:val="NoSpacing"/>
      </w:pPr>
      <w:r w:rsidRPr="009F018B">
        <w:t>D) sector slipping can help recover from hard errors while sector sparing cannot.</w:t>
      </w:r>
    </w:p>
    <w:p w:rsidR="00BF558A" w:rsidRPr="009F018B" w:rsidRDefault="00BF558A" w:rsidP="00BE1936">
      <w:pPr>
        <w:pStyle w:val="NoSpacing"/>
      </w:pPr>
    </w:p>
    <w:p w:rsidR="00BF558A" w:rsidRPr="009F018B" w:rsidRDefault="00BF558A" w:rsidP="00BF558A">
      <w:pPr>
        <w:pStyle w:val="NoSpacing"/>
      </w:pPr>
      <w:r w:rsidRPr="009F018B">
        <w:t>Ans:  B</w:t>
      </w:r>
    </w:p>
    <w:p w:rsidR="00BF558A" w:rsidRPr="009F018B" w:rsidRDefault="00BF558A" w:rsidP="00BF558A">
      <w:pPr>
        <w:pStyle w:val="NoSpacing"/>
      </w:pPr>
      <w:r w:rsidRPr="009F018B">
        <w:t>Feedback: 11</w:t>
      </w:r>
      <w:r w:rsidR="002078E1" w:rsidRPr="009F018B">
        <w:t>.5</w:t>
      </w:r>
      <w:r w:rsidRPr="009F018B">
        <w:t>.3</w:t>
      </w:r>
    </w:p>
    <w:p w:rsidR="00BF558A" w:rsidRPr="009F018B" w:rsidRDefault="00BF558A" w:rsidP="00BF558A">
      <w:pPr>
        <w:pStyle w:val="NoSpacing"/>
      </w:pPr>
      <w:r w:rsidRPr="009F018B">
        <w:t>Difficulty: Easy</w:t>
      </w:r>
    </w:p>
    <w:p w:rsidR="00BF558A" w:rsidRDefault="00BF558A" w:rsidP="00BE1936">
      <w:pPr>
        <w:pStyle w:val="NoSpacing"/>
      </w:pPr>
    </w:p>
    <w:p w:rsidR="00B36C97" w:rsidRPr="009F018B" w:rsidRDefault="00B36C97" w:rsidP="00BE1936">
      <w:pPr>
        <w:pStyle w:val="NoSpacing"/>
      </w:pPr>
    </w:p>
    <w:p w:rsidR="00BE1936" w:rsidRPr="009F018B" w:rsidRDefault="009F018B" w:rsidP="00BE1936">
      <w:pPr>
        <w:pStyle w:val="NoSpacing"/>
      </w:pPr>
      <w:r w:rsidRPr="009F018B">
        <w:t>22</w:t>
      </w:r>
      <w:r w:rsidR="00BF558A" w:rsidRPr="009F018B">
        <w:t>. Which of the following is FALSE about swap space use?</w:t>
      </w:r>
    </w:p>
    <w:p w:rsidR="00BF558A" w:rsidRPr="009F018B" w:rsidRDefault="00BF558A" w:rsidP="00BE1936">
      <w:pPr>
        <w:pStyle w:val="NoSpacing"/>
      </w:pPr>
    </w:p>
    <w:p w:rsidR="00BF558A" w:rsidRPr="009F018B" w:rsidRDefault="00BF558A" w:rsidP="00BF558A">
      <w:pPr>
        <w:pStyle w:val="NoSpacing"/>
      </w:pPr>
      <w:r w:rsidRPr="009F018B">
        <w:t xml:space="preserve">A) </w:t>
      </w:r>
      <w:r w:rsidR="007F15B7" w:rsidRPr="009F018B">
        <w:t>S</w:t>
      </w:r>
      <w:r w:rsidRPr="009F018B">
        <w:t>wap space may be used to hold an entire process image.</w:t>
      </w:r>
    </w:p>
    <w:p w:rsidR="007F15B7" w:rsidRPr="009F018B" w:rsidRDefault="00BF558A" w:rsidP="007F15B7">
      <w:pPr>
        <w:pStyle w:val="NoSpacing"/>
      </w:pPr>
      <w:r w:rsidRPr="009F018B">
        <w:t xml:space="preserve">B) </w:t>
      </w:r>
      <w:r w:rsidR="007F15B7" w:rsidRPr="009F018B">
        <w:t xml:space="preserve">Swap space may be used to store only pages that have been pushed out of main memory. </w:t>
      </w:r>
    </w:p>
    <w:p w:rsidR="0090228F" w:rsidRPr="009F018B" w:rsidRDefault="0090228F" w:rsidP="0090228F">
      <w:pPr>
        <w:pStyle w:val="NoSpacing"/>
      </w:pPr>
      <w:r w:rsidRPr="009F018B">
        <w:t>C) Swap space may be used to store the file system.</w:t>
      </w:r>
    </w:p>
    <w:p w:rsidR="007F15B7" w:rsidRPr="009F018B" w:rsidRDefault="0090228F" w:rsidP="007F15B7">
      <w:pPr>
        <w:pStyle w:val="NoSpacing"/>
      </w:pPr>
      <w:r w:rsidRPr="009F018B">
        <w:t>D) Swap space can be a dedicated swap partition, a swap file, or a combination of swap partitions and swap files.</w:t>
      </w:r>
    </w:p>
    <w:p w:rsidR="0090228F" w:rsidRPr="009F018B" w:rsidRDefault="0090228F" w:rsidP="007F15B7">
      <w:pPr>
        <w:pStyle w:val="NoSpacing"/>
      </w:pPr>
    </w:p>
    <w:p w:rsidR="0090228F" w:rsidRPr="009F018B" w:rsidRDefault="0090228F" w:rsidP="0090228F">
      <w:pPr>
        <w:pStyle w:val="NoSpacing"/>
      </w:pPr>
      <w:r w:rsidRPr="009F018B">
        <w:t>Ans:  C</w:t>
      </w:r>
    </w:p>
    <w:p w:rsidR="0090228F" w:rsidRPr="009F018B" w:rsidRDefault="0090228F" w:rsidP="0090228F">
      <w:pPr>
        <w:pStyle w:val="NoSpacing"/>
      </w:pPr>
      <w:r w:rsidRPr="009F018B">
        <w:t>Feedback: 11</w:t>
      </w:r>
      <w:r w:rsidR="002078E1" w:rsidRPr="009F018B">
        <w:t>.6</w:t>
      </w:r>
      <w:r w:rsidRPr="009F018B">
        <w:t>.1</w:t>
      </w:r>
    </w:p>
    <w:p w:rsidR="0090228F" w:rsidRPr="009F018B" w:rsidRDefault="0090228F" w:rsidP="0090228F">
      <w:pPr>
        <w:pStyle w:val="NoSpacing"/>
      </w:pPr>
      <w:r w:rsidRPr="009F018B">
        <w:t>Difficulty:</w:t>
      </w:r>
      <w:r w:rsidR="00AD4938">
        <w:t xml:space="preserve"> Easy</w:t>
      </w:r>
    </w:p>
    <w:p w:rsidR="0090228F" w:rsidRDefault="0090228F" w:rsidP="0090228F">
      <w:pPr>
        <w:pStyle w:val="NoSpacing"/>
      </w:pPr>
    </w:p>
    <w:p w:rsidR="00B36C97" w:rsidRDefault="00B36C97" w:rsidP="0090228F">
      <w:pPr>
        <w:pStyle w:val="NoSpacing"/>
      </w:pPr>
    </w:p>
    <w:p w:rsidR="00B36C97" w:rsidRDefault="00B36C97" w:rsidP="0090228F">
      <w:pPr>
        <w:pStyle w:val="NoSpacing"/>
      </w:pPr>
    </w:p>
    <w:p w:rsidR="00B36C97" w:rsidRDefault="00B36C97" w:rsidP="0090228F">
      <w:pPr>
        <w:pStyle w:val="NoSpacing"/>
      </w:pPr>
    </w:p>
    <w:p w:rsidR="00B36C97" w:rsidRDefault="00B36C97" w:rsidP="0090228F">
      <w:pPr>
        <w:pStyle w:val="NoSpacing"/>
      </w:pPr>
    </w:p>
    <w:p w:rsidR="00B36C97" w:rsidRDefault="00B36C97" w:rsidP="0090228F">
      <w:pPr>
        <w:pStyle w:val="NoSpacing"/>
      </w:pPr>
    </w:p>
    <w:p w:rsidR="00B36C97" w:rsidRDefault="00B36C97" w:rsidP="0090228F">
      <w:pPr>
        <w:pStyle w:val="NoSpacing"/>
      </w:pPr>
    </w:p>
    <w:p w:rsidR="00B36C97" w:rsidRDefault="00B36C97" w:rsidP="0090228F">
      <w:pPr>
        <w:pStyle w:val="NoSpacing"/>
      </w:pPr>
    </w:p>
    <w:p w:rsidR="00B36C97" w:rsidRDefault="00B36C97" w:rsidP="0090228F">
      <w:pPr>
        <w:pStyle w:val="NoSpacing"/>
      </w:pPr>
    </w:p>
    <w:p w:rsidR="00B36C97" w:rsidRDefault="00B36C97" w:rsidP="0090228F">
      <w:pPr>
        <w:pStyle w:val="NoSpacing"/>
      </w:pPr>
    </w:p>
    <w:p w:rsidR="00B36C97" w:rsidRPr="009F018B" w:rsidRDefault="00B36C97" w:rsidP="0090228F">
      <w:pPr>
        <w:pStyle w:val="NoSpacing"/>
      </w:pPr>
    </w:p>
    <w:p w:rsidR="0090228F" w:rsidRPr="009F018B" w:rsidRDefault="009F018B" w:rsidP="0090228F">
      <w:pPr>
        <w:pStyle w:val="NoSpacing"/>
      </w:pPr>
      <w:r w:rsidRPr="009F018B">
        <w:lastRenderedPageBreak/>
        <w:t>23</w:t>
      </w:r>
      <w:r w:rsidR="0090228F" w:rsidRPr="009F018B">
        <w:t>. In a swap map in Linux</w:t>
      </w:r>
    </w:p>
    <w:p w:rsidR="0090228F" w:rsidRPr="009F018B" w:rsidRDefault="0090228F" w:rsidP="0090228F">
      <w:pPr>
        <w:pStyle w:val="NoSpacing"/>
      </w:pPr>
    </w:p>
    <w:p w:rsidR="00216F7F" w:rsidRPr="009F018B" w:rsidRDefault="0090228F" w:rsidP="00216F7F">
      <w:pPr>
        <w:pStyle w:val="NoSpacing"/>
      </w:pPr>
      <w:r w:rsidRPr="009F018B">
        <w:t xml:space="preserve">A) counter value </w:t>
      </w:r>
      <w:r w:rsidR="00216F7F" w:rsidRPr="009F018B">
        <w:t xml:space="preserve">0 indicates that the page slot is occupied by a swapped page. </w:t>
      </w:r>
    </w:p>
    <w:p w:rsidR="00216F7F" w:rsidRPr="009F018B" w:rsidRDefault="00216F7F" w:rsidP="0090228F">
      <w:pPr>
        <w:pStyle w:val="NoSpacing"/>
      </w:pPr>
      <w:r w:rsidRPr="009F018B">
        <w:t>B) counter value 5 indicates that the page slot is occupied and the page is shared by five processes.</w:t>
      </w:r>
    </w:p>
    <w:p w:rsidR="00216F7F" w:rsidRPr="009F018B" w:rsidRDefault="00216F7F" w:rsidP="0090228F">
      <w:pPr>
        <w:pStyle w:val="NoSpacing"/>
      </w:pPr>
      <w:r w:rsidRPr="009F018B">
        <w:t>C) counter value -1 indicates that the page slot is available.</w:t>
      </w:r>
    </w:p>
    <w:p w:rsidR="0090228F" w:rsidRPr="009F018B" w:rsidRDefault="00216F7F" w:rsidP="0090228F">
      <w:pPr>
        <w:pStyle w:val="NoSpacing"/>
      </w:pPr>
      <w:r w:rsidRPr="009F018B">
        <w:t xml:space="preserve">D) counter value -5 indicates that the page slot was occupied by a page that was shared by five processes, and is now available. </w:t>
      </w:r>
    </w:p>
    <w:p w:rsidR="00216F7F" w:rsidRPr="009F018B" w:rsidRDefault="00216F7F" w:rsidP="0090228F">
      <w:pPr>
        <w:pStyle w:val="NoSpacing"/>
      </w:pPr>
    </w:p>
    <w:p w:rsidR="00216F7F" w:rsidRPr="009F018B" w:rsidRDefault="00216F7F" w:rsidP="00216F7F">
      <w:pPr>
        <w:pStyle w:val="NoSpacing"/>
      </w:pPr>
      <w:r w:rsidRPr="009F018B">
        <w:t>Ans:  B</w:t>
      </w:r>
    </w:p>
    <w:p w:rsidR="00216F7F" w:rsidRPr="009F018B" w:rsidRDefault="00216F7F" w:rsidP="00216F7F">
      <w:pPr>
        <w:pStyle w:val="NoSpacing"/>
      </w:pPr>
      <w:r w:rsidRPr="009F018B">
        <w:t>Feedback: 11</w:t>
      </w:r>
      <w:r w:rsidR="002078E1" w:rsidRPr="009F018B">
        <w:t>.6</w:t>
      </w:r>
      <w:r w:rsidRPr="009F018B">
        <w:t>.3</w:t>
      </w:r>
    </w:p>
    <w:p w:rsidR="00216F7F" w:rsidRPr="009F018B" w:rsidRDefault="00216F7F" w:rsidP="00216F7F">
      <w:pPr>
        <w:pStyle w:val="NoSpacing"/>
      </w:pPr>
      <w:r w:rsidRPr="009F018B">
        <w:t>Difficulty: Medium</w:t>
      </w:r>
    </w:p>
    <w:p w:rsidR="00216F7F" w:rsidRDefault="00216F7F" w:rsidP="0090228F">
      <w:pPr>
        <w:pStyle w:val="NoSpacing"/>
      </w:pPr>
    </w:p>
    <w:p w:rsidR="00B36C97" w:rsidRPr="009F018B" w:rsidRDefault="00B36C97" w:rsidP="0090228F">
      <w:pPr>
        <w:pStyle w:val="NoSpacing"/>
      </w:pPr>
    </w:p>
    <w:p w:rsidR="0090228F" w:rsidRPr="009F018B" w:rsidRDefault="009F018B" w:rsidP="007F15B7">
      <w:pPr>
        <w:pStyle w:val="NoSpacing"/>
      </w:pPr>
      <w:r w:rsidRPr="009F018B">
        <w:t>24</w:t>
      </w:r>
      <w:r w:rsidR="00216F7F" w:rsidRPr="009F018B">
        <w:t xml:space="preserve">. </w:t>
      </w:r>
      <w:r w:rsidR="00E264CA" w:rsidRPr="009F018B">
        <w:t>Which o</w:t>
      </w:r>
      <w:r w:rsidR="000314DE" w:rsidRPr="009F018B">
        <w:t>f the following is TRUE about NAS and Cloud storage?</w:t>
      </w:r>
    </w:p>
    <w:p w:rsidR="000314DE" w:rsidRPr="009F018B" w:rsidRDefault="000314DE" w:rsidP="007F15B7">
      <w:pPr>
        <w:pStyle w:val="NoSpacing"/>
      </w:pPr>
    </w:p>
    <w:p w:rsidR="000314DE" w:rsidRPr="009F018B" w:rsidRDefault="000314DE" w:rsidP="007F15B7">
      <w:pPr>
        <w:pStyle w:val="NoSpacing"/>
      </w:pPr>
      <w:r w:rsidRPr="009F018B">
        <w:t>A) Cloud storage is accessed like a file system while NAS is API based.</w:t>
      </w:r>
    </w:p>
    <w:p w:rsidR="000314DE" w:rsidRPr="009F018B" w:rsidRDefault="000314DE" w:rsidP="007F15B7">
      <w:pPr>
        <w:pStyle w:val="NoSpacing"/>
      </w:pPr>
      <w:r w:rsidRPr="009F018B">
        <w:t>B) In an event of temporary network disconnection, an application using NAS will typically hang while an application using cloud storage will typically pause.</w:t>
      </w:r>
    </w:p>
    <w:p w:rsidR="000314DE" w:rsidRPr="009F018B" w:rsidRDefault="000314DE" w:rsidP="007F15B7">
      <w:pPr>
        <w:pStyle w:val="NoSpacing"/>
      </w:pPr>
      <w:r w:rsidRPr="009F018B">
        <w:t>C) Cloud storage is typically accessed over a LAN while NAS is accessed over a WAN.</w:t>
      </w:r>
    </w:p>
    <w:p w:rsidR="000314DE" w:rsidRPr="009F018B" w:rsidRDefault="000314DE" w:rsidP="007F15B7">
      <w:pPr>
        <w:pStyle w:val="NoSpacing"/>
      </w:pPr>
      <w:r w:rsidRPr="009F018B">
        <w:t>D) All of the above.</w:t>
      </w:r>
    </w:p>
    <w:p w:rsidR="000314DE" w:rsidRPr="009F018B" w:rsidRDefault="000314DE" w:rsidP="007F15B7">
      <w:pPr>
        <w:pStyle w:val="NoSpacing"/>
      </w:pPr>
    </w:p>
    <w:p w:rsidR="000314DE" w:rsidRPr="009F018B" w:rsidRDefault="000314DE" w:rsidP="000314DE">
      <w:pPr>
        <w:pStyle w:val="NoSpacing"/>
      </w:pPr>
      <w:r w:rsidRPr="009F018B">
        <w:t>Ans:  B</w:t>
      </w:r>
    </w:p>
    <w:p w:rsidR="000314DE" w:rsidRPr="009F018B" w:rsidRDefault="000314DE" w:rsidP="000314DE">
      <w:pPr>
        <w:pStyle w:val="NoSpacing"/>
      </w:pPr>
      <w:r w:rsidRPr="009F018B">
        <w:t>Feedback: 11</w:t>
      </w:r>
      <w:r w:rsidR="002078E1" w:rsidRPr="009F018B">
        <w:t>.7</w:t>
      </w:r>
      <w:r w:rsidR="00BF4BA7">
        <w:t>.2 &amp; 11.7.3</w:t>
      </w:r>
    </w:p>
    <w:p w:rsidR="000314DE" w:rsidRPr="009F018B" w:rsidRDefault="000314DE" w:rsidP="000314DE">
      <w:pPr>
        <w:pStyle w:val="NoSpacing"/>
      </w:pPr>
      <w:r w:rsidRPr="009F018B">
        <w:t>Difficulty: Medium</w:t>
      </w:r>
    </w:p>
    <w:p w:rsidR="000314DE" w:rsidRDefault="000314DE" w:rsidP="000314DE">
      <w:pPr>
        <w:pStyle w:val="NoSpacing"/>
      </w:pPr>
    </w:p>
    <w:p w:rsidR="00B36C97" w:rsidRPr="009F018B" w:rsidRDefault="00B36C97" w:rsidP="000314DE">
      <w:pPr>
        <w:pStyle w:val="NoSpacing"/>
      </w:pPr>
    </w:p>
    <w:p w:rsidR="000314DE" w:rsidRPr="009F018B" w:rsidRDefault="009F018B" w:rsidP="000314DE">
      <w:pPr>
        <w:pStyle w:val="NoSpacing"/>
      </w:pPr>
      <w:r w:rsidRPr="009F018B">
        <w:t>25</w:t>
      </w:r>
      <w:r w:rsidR="000314DE" w:rsidRPr="009F018B">
        <w:t>. Which of the following is FALSE about Storage Area Networks?</w:t>
      </w:r>
    </w:p>
    <w:p w:rsidR="000314DE" w:rsidRPr="009F018B" w:rsidRDefault="000314DE" w:rsidP="000314DE">
      <w:pPr>
        <w:pStyle w:val="NoSpacing"/>
      </w:pPr>
    </w:p>
    <w:p w:rsidR="000314DE" w:rsidRPr="009F018B" w:rsidRDefault="000314DE" w:rsidP="000314DE">
      <w:pPr>
        <w:pStyle w:val="NoSpacing"/>
      </w:pPr>
      <w:r w:rsidRPr="009F018B">
        <w:t>A) SANs make it possible for clusters of servers to share the same storage.</w:t>
      </w:r>
    </w:p>
    <w:p w:rsidR="000314DE" w:rsidRPr="009F018B" w:rsidRDefault="000314DE" w:rsidP="000314DE">
      <w:pPr>
        <w:pStyle w:val="NoSpacing"/>
      </w:pPr>
      <w:r w:rsidRPr="009F018B">
        <w:t xml:space="preserve">B) </w:t>
      </w:r>
      <w:r w:rsidR="004A0E98" w:rsidRPr="009F018B">
        <w:t>SANs use storage protocols rather than network protocols.</w:t>
      </w:r>
    </w:p>
    <w:p w:rsidR="004A0E98" w:rsidRPr="009F018B" w:rsidRDefault="004A0E98" w:rsidP="000314DE">
      <w:pPr>
        <w:pStyle w:val="NoSpacing"/>
      </w:pPr>
      <w:r w:rsidRPr="009F018B">
        <w:t>C) Allocation of storage to hosts is static.</w:t>
      </w:r>
    </w:p>
    <w:p w:rsidR="004A0E98" w:rsidRPr="009F018B" w:rsidRDefault="004A0E98" w:rsidP="000314DE">
      <w:pPr>
        <w:pStyle w:val="NoSpacing"/>
      </w:pPr>
      <w:r w:rsidRPr="009F018B">
        <w:t>D) Multiple hosts can attach to the same SAN.</w:t>
      </w:r>
    </w:p>
    <w:p w:rsidR="004A0E98" w:rsidRPr="009F018B" w:rsidRDefault="004A0E98" w:rsidP="000314DE">
      <w:pPr>
        <w:pStyle w:val="NoSpacing"/>
      </w:pPr>
    </w:p>
    <w:p w:rsidR="004A0E98" w:rsidRPr="009F018B" w:rsidRDefault="004A0E98" w:rsidP="004A0E98">
      <w:pPr>
        <w:pStyle w:val="NoSpacing"/>
      </w:pPr>
      <w:r w:rsidRPr="009F018B">
        <w:t>Ans:  C</w:t>
      </w:r>
    </w:p>
    <w:p w:rsidR="004A0E98" w:rsidRPr="009F018B" w:rsidRDefault="004A0E98" w:rsidP="004A0E98">
      <w:pPr>
        <w:pStyle w:val="NoSpacing"/>
      </w:pPr>
      <w:r w:rsidRPr="009F018B">
        <w:t>Feedback: 11</w:t>
      </w:r>
      <w:r w:rsidR="002078E1" w:rsidRPr="009F018B">
        <w:t>.7</w:t>
      </w:r>
      <w:r w:rsidRPr="009F018B">
        <w:t>.4</w:t>
      </w:r>
    </w:p>
    <w:p w:rsidR="004A0E98" w:rsidRPr="009F018B" w:rsidRDefault="004A0E98" w:rsidP="004A0E98">
      <w:pPr>
        <w:pStyle w:val="NoSpacing"/>
      </w:pPr>
      <w:r w:rsidRPr="009F018B">
        <w:t>Difficulty: Medium</w:t>
      </w:r>
    </w:p>
    <w:p w:rsidR="00BF558A" w:rsidRDefault="00BF558A" w:rsidP="00BF558A">
      <w:pPr>
        <w:pStyle w:val="NoSpacing"/>
      </w:pPr>
      <w:r w:rsidRPr="009F018B">
        <w:t xml:space="preserve"> </w:t>
      </w:r>
    </w:p>
    <w:p w:rsidR="00B36C97" w:rsidRPr="009F018B" w:rsidRDefault="00B36C97" w:rsidP="00BF558A">
      <w:pPr>
        <w:pStyle w:val="NoSpacing"/>
      </w:pPr>
    </w:p>
    <w:p w:rsidR="00A35703" w:rsidRPr="009F018B" w:rsidRDefault="009F018B" w:rsidP="00A35703">
      <w:pPr>
        <w:pStyle w:val="NoSpacing"/>
      </w:pPr>
      <w:r w:rsidRPr="009F018B">
        <w:t>26</w:t>
      </w:r>
      <w:r w:rsidR="00A35703" w:rsidRPr="009F018B">
        <w:t>.  RAID level ____ is the most common parity RAID system.</w:t>
      </w:r>
    </w:p>
    <w:p w:rsidR="00A35703" w:rsidRPr="009F018B" w:rsidRDefault="00A35703" w:rsidP="00A35703">
      <w:pPr>
        <w:pStyle w:val="NoSpacing"/>
      </w:pPr>
      <w:r w:rsidRPr="009F018B">
        <w:t>A)  0</w:t>
      </w:r>
    </w:p>
    <w:p w:rsidR="00A35703" w:rsidRPr="009F018B" w:rsidRDefault="00A35703" w:rsidP="00A35703">
      <w:pPr>
        <w:pStyle w:val="NoSpacing"/>
      </w:pPr>
      <w:r w:rsidRPr="009F018B">
        <w:t>B)  0+1</w:t>
      </w:r>
    </w:p>
    <w:p w:rsidR="00A35703" w:rsidRPr="009F018B" w:rsidRDefault="00A35703" w:rsidP="00A35703">
      <w:pPr>
        <w:pStyle w:val="NoSpacing"/>
      </w:pPr>
      <w:r w:rsidRPr="009F018B">
        <w:t>C)  4</w:t>
      </w:r>
    </w:p>
    <w:p w:rsidR="00A35703" w:rsidRPr="009F018B" w:rsidRDefault="00A35703" w:rsidP="00A35703">
      <w:pPr>
        <w:pStyle w:val="NoSpacing"/>
      </w:pPr>
      <w:r w:rsidRPr="009F018B">
        <w:t>D)  5</w:t>
      </w:r>
    </w:p>
    <w:p w:rsidR="00A35703" w:rsidRPr="009F018B" w:rsidRDefault="00A35703" w:rsidP="00A35703">
      <w:pPr>
        <w:pStyle w:val="NoSpacing"/>
      </w:pPr>
    </w:p>
    <w:p w:rsidR="00A35703" w:rsidRPr="009F018B" w:rsidRDefault="00A35703" w:rsidP="00A35703">
      <w:pPr>
        <w:pStyle w:val="NoSpacing"/>
      </w:pPr>
      <w:r w:rsidRPr="009F018B">
        <w:t>Ans:  D</w:t>
      </w:r>
    </w:p>
    <w:p w:rsidR="00A35703" w:rsidRPr="009F018B" w:rsidRDefault="00A35703" w:rsidP="00A35703">
      <w:pPr>
        <w:pStyle w:val="NoSpacing"/>
      </w:pPr>
      <w:r w:rsidRPr="009F018B">
        <w:t>Feedback: 11.8.3</w:t>
      </w:r>
      <w:r w:rsidR="00BF4BA7">
        <w:t xml:space="preserve"> &amp; 11.8.4</w:t>
      </w:r>
    </w:p>
    <w:p w:rsidR="00A35703" w:rsidRPr="009F018B" w:rsidRDefault="00A35703" w:rsidP="00A35703">
      <w:pPr>
        <w:pStyle w:val="NoSpacing"/>
      </w:pPr>
      <w:r w:rsidRPr="009F018B">
        <w:t>Difficulty:  Medium</w:t>
      </w:r>
    </w:p>
    <w:p w:rsidR="00A35703" w:rsidRPr="009F018B" w:rsidRDefault="00A35703" w:rsidP="00BF558A">
      <w:pPr>
        <w:pStyle w:val="NoSpacing"/>
      </w:pPr>
    </w:p>
    <w:p w:rsidR="009F018B" w:rsidRPr="009F018B" w:rsidRDefault="009F018B" w:rsidP="004C7381">
      <w:pPr>
        <w:pStyle w:val="NoSpacing"/>
        <w:rPr>
          <w:b/>
          <w:u w:val="single"/>
        </w:rPr>
      </w:pPr>
    </w:p>
    <w:p w:rsidR="0091399C" w:rsidRPr="00B36C97" w:rsidRDefault="0091399C" w:rsidP="004C7381">
      <w:pPr>
        <w:pStyle w:val="NoSpacing"/>
        <w:rPr>
          <w:b/>
        </w:rPr>
      </w:pPr>
      <w:r w:rsidRPr="00B36C97">
        <w:rPr>
          <w:b/>
        </w:rPr>
        <w:t>Essay</w:t>
      </w:r>
      <w:r w:rsidR="00B36C97" w:rsidRPr="00B36C97">
        <w:rPr>
          <w:b/>
        </w:rPr>
        <w:t xml:space="preserve"> Questions</w:t>
      </w:r>
    </w:p>
    <w:p w:rsidR="004C7381" w:rsidRPr="009F018B" w:rsidRDefault="004C7381" w:rsidP="004C7381">
      <w:pPr>
        <w:pStyle w:val="NoSpacing"/>
      </w:pPr>
    </w:p>
    <w:p w:rsidR="005F5CF0" w:rsidRPr="009F018B" w:rsidRDefault="009F018B" w:rsidP="005F5CF0">
      <w:pPr>
        <w:pStyle w:val="NoSpacing"/>
      </w:pPr>
      <w:r w:rsidRPr="009F018B">
        <w:t>1</w:t>
      </w:r>
      <w:r w:rsidR="005F5CF0" w:rsidRPr="009F018B">
        <w:t>.  What is constant angular velocity in relation to disk drives?</w:t>
      </w:r>
    </w:p>
    <w:p w:rsidR="005F5CF0" w:rsidRPr="009F018B" w:rsidRDefault="005F5CF0" w:rsidP="005F5CF0">
      <w:pPr>
        <w:pStyle w:val="NoSpacing"/>
      </w:pPr>
    </w:p>
    <w:p w:rsidR="005F5CF0" w:rsidRPr="009F018B" w:rsidRDefault="005F5CF0" w:rsidP="005F5CF0">
      <w:pPr>
        <w:pStyle w:val="NoSpacing"/>
      </w:pPr>
      <w:r w:rsidRPr="009F018B">
        <w:t>Ans:  If the rotation speed of a disk is to remain constant, the density of the bits must be changed for different tracks to ensure the same rate of data moving under the head. This method keeps a constant angular velocity on the disk.</w:t>
      </w:r>
    </w:p>
    <w:p w:rsidR="005F5CF0" w:rsidRPr="009F018B" w:rsidRDefault="004B6B1A" w:rsidP="005F5CF0">
      <w:pPr>
        <w:pStyle w:val="NoSpacing"/>
      </w:pPr>
      <w:r w:rsidRPr="009F018B">
        <w:t>Feedback: 11.1.5</w:t>
      </w:r>
    </w:p>
    <w:p w:rsidR="005F5CF0" w:rsidRPr="009F018B" w:rsidRDefault="005F5CF0" w:rsidP="005F5CF0">
      <w:pPr>
        <w:pStyle w:val="NoSpacing"/>
      </w:pPr>
      <w:r w:rsidRPr="009F018B">
        <w:t>Difficulty:  Medium</w:t>
      </w:r>
    </w:p>
    <w:p w:rsidR="009F018B" w:rsidRDefault="009F018B" w:rsidP="005F5CF0">
      <w:pPr>
        <w:pStyle w:val="NoSpacing"/>
      </w:pPr>
    </w:p>
    <w:p w:rsidR="00B36C97" w:rsidRPr="009F018B" w:rsidRDefault="00B36C97" w:rsidP="005F5CF0">
      <w:pPr>
        <w:pStyle w:val="NoSpacing"/>
      </w:pPr>
    </w:p>
    <w:p w:rsidR="009F018B" w:rsidRPr="009F018B" w:rsidRDefault="009F018B" w:rsidP="009F018B">
      <w:pPr>
        <w:pStyle w:val="NoSpacing"/>
      </w:pPr>
      <w:r w:rsidRPr="009F018B">
        <w:t>2.  What are the factors influencing the selection of a disk-scheduling algorithm?</w:t>
      </w:r>
    </w:p>
    <w:p w:rsidR="009F018B" w:rsidRPr="009F018B" w:rsidRDefault="009F018B" w:rsidP="009F018B">
      <w:pPr>
        <w:pStyle w:val="NoSpacing"/>
      </w:pPr>
    </w:p>
    <w:p w:rsidR="009F018B" w:rsidRPr="009F018B" w:rsidRDefault="009F018B" w:rsidP="009F018B">
      <w:pPr>
        <w:pStyle w:val="NoSpacing"/>
      </w:pPr>
      <w:r w:rsidRPr="009F018B">
        <w:t>Ans:  Performance of a scheduling algorithm depends heavily on the number and types of requests. Requests for disk service can be greatly influenced by the file-allocation method. The location of directories and index blocks is also important. Other considerations for scheduling may involve rotational latency (instead of simply seek distances) and operating system constraints, such as demand paging.</w:t>
      </w:r>
    </w:p>
    <w:p w:rsidR="009F018B" w:rsidRPr="009F018B" w:rsidRDefault="009F018B" w:rsidP="009F018B">
      <w:pPr>
        <w:pStyle w:val="NoSpacing"/>
      </w:pPr>
      <w:r w:rsidRPr="009F018B">
        <w:t>Feedback: 11.2</w:t>
      </w:r>
    </w:p>
    <w:p w:rsidR="009F018B" w:rsidRPr="009F018B" w:rsidRDefault="009F018B" w:rsidP="009F018B">
      <w:pPr>
        <w:pStyle w:val="NoSpacing"/>
      </w:pPr>
      <w:r w:rsidRPr="009F018B">
        <w:t>Difficulty: Medium</w:t>
      </w:r>
    </w:p>
    <w:p w:rsidR="009F018B" w:rsidRDefault="009F018B" w:rsidP="005F5CF0">
      <w:pPr>
        <w:pStyle w:val="NoSpacing"/>
      </w:pPr>
    </w:p>
    <w:p w:rsidR="00B36C97" w:rsidRPr="009F018B" w:rsidRDefault="00B36C97" w:rsidP="005F5CF0">
      <w:pPr>
        <w:pStyle w:val="NoSpacing"/>
      </w:pPr>
    </w:p>
    <w:p w:rsidR="009F018B" w:rsidRPr="009F018B" w:rsidRDefault="009F018B" w:rsidP="009F018B">
      <w:pPr>
        <w:pStyle w:val="NoSpacing"/>
      </w:pPr>
      <w:r w:rsidRPr="009F018B">
        <w:t>3. What is a disadvantage of the FCFS scheduling algorithm?</w:t>
      </w:r>
    </w:p>
    <w:p w:rsidR="009F018B" w:rsidRPr="009F018B" w:rsidRDefault="009F018B" w:rsidP="009F018B">
      <w:pPr>
        <w:pStyle w:val="NoSpacing"/>
      </w:pPr>
    </w:p>
    <w:p w:rsidR="009F018B" w:rsidRPr="009F018B" w:rsidRDefault="009F018B" w:rsidP="009F018B">
      <w:pPr>
        <w:pStyle w:val="NoSpacing"/>
      </w:pPr>
      <w:r w:rsidRPr="009F018B">
        <w:t xml:space="preserve">Ans:  FCFS can cause the disk head to move wildly over large distance skipping some of the cylinders in between even there is a request waiting to service them. As a result, average performance is quite poor. </w:t>
      </w:r>
    </w:p>
    <w:p w:rsidR="009F018B" w:rsidRPr="009F018B" w:rsidRDefault="009F018B" w:rsidP="009F018B">
      <w:pPr>
        <w:pStyle w:val="NoSpacing"/>
      </w:pPr>
      <w:r w:rsidRPr="009F018B">
        <w:t>Feedback:  11.2.1</w:t>
      </w:r>
    </w:p>
    <w:p w:rsidR="009F018B" w:rsidRPr="009F018B" w:rsidRDefault="009F018B" w:rsidP="009F018B">
      <w:pPr>
        <w:pStyle w:val="NoSpacing"/>
      </w:pPr>
      <w:r w:rsidRPr="009F018B">
        <w:t>Difficulty: Medium</w:t>
      </w:r>
    </w:p>
    <w:p w:rsidR="009F018B" w:rsidRDefault="009F018B" w:rsidP="009F018B">
      <w:pPr>
        <w:pStyle w:val="NoSpacing"/>
      </w:pPr>
    </w:p>
    <w:p w:rsidR="00B36C97" w:rsidRPr="009F018B" w:rsidRDefault="00B36C97" w:rsidP="009F018B">
      <w:pPr>
        <w:pStyle w:val="NoSpacing"/>
      </w:pPr>
    </w:p>
    <w:p w:rsidR="009F018B" w:rsidRPr="009F018B" w:rsidRDefault="009F018B" w:rsidP="009F018B">
      <w:pPr>
        <w:pStyle w:val="NoSpacing"/>
      </w:pPr>
      <w:r w:rsidRPr="009F018B">
        <w:t>4.  What is the advantage of C-SCAN over SCAN disk head scheduling?</w:t>
      </w:r>
    </w:p>
    <w:p w:rsidR="009F018B" w:rsidRPr="009F018B" w:rsidRDefault="009F018B" w:rsidP="009F018B">
      <w:pPr>
        <w:pStyle w:val="NoSpacing"/>
      </w:pPr>
    </w:p>
    <w:p w:rsidR="009F018B" w:rsidRPr="009F018B" w:rsidRDefault="009F018B" w:rsidP="009F018B">
      <w:pPr>
        <w:pStyle w:val="NoSpacing"/>
      </w:pPr>
      <w:r w:rsidRPr="009F018B">
        <w:t>Ans:  The C-SCAN algorithm is a variant of SCAN algorithm. Like SCAN, C-SCAN moves the head from one end of the disk to the other, servicing requests along the way. When the head reaches the other end, however, it immediately returns to the beginning of the disk without servicing any requests on the return trip. This results in C-SCAN providing a more uniform wait time</w:t>
      </w:r>
    </w:p>
    <w:p w:rsidR="009F018B" w:rsidRPr="009F018B" w:rsidRDefault="009F018B" w:rsidP="009F018B">
      <w:pPr>
        <w:pStyle w:val="NoSpacing"/>
      </w:pPr>
      <w:r w:rsidRPr="009F018B">
        <w:t>Feedback: 11.2.3</w:t>
      </w:r>
    </w:p>
    <w:p w:rsidR="009F018B" w:rsidRPr="009F018B" w:rsidRDefault="009F018B" w:rsidP="005F5CF0">
      <w:pPr>
        <w:pStyle w:val="NoSpacing"/>
      </w:pPr>
      <w:r w:rsidRPr="009F018B">
        <w:t>Difficulty: Medium</w:t>
      </w:r>
    </w:p>
    <w:p w:rsidR="009F018B" w:rsidRDefault="009F018B" w:rsidP="005F5CF0">
      <w:pPr>
        <w:pStyle w:val="NoSpacing"/>
      </w:pPr>
    </w:p>
    <w:p w:rsidR="00B36C97" w:rsidRPr="009F018B" w:rsidRDefault="00B36C97" w:rsidP="005F5CF0">
      <w:pPr>
        <w:pStyle w:val="NoSpacing"/>
      </w:pPr>
    </w:p>
    <w:p w:rsidR="009F018B" w:rsidRPr="009F018B" w:rsidRDefault="009F018B" w:rsidP="009F018B">
      <w:pPr>
        <w:pStyle w:val="NoSpacing"/>
      </w:pPr>
      <w:r w:rsidRPr="009F018B">
        <w:t xml:space="preserve">5.  Describe how </w:t>
      </w:r>
      <w:r w:rsidR="00915BC0">
        <w:t xml:space="preserve">Solaris </w:t>
      </w:r>
      <w:r w:rsidRPr="009F018B">
        <w:t xml:space="preserve">ZFS </w:t>
      </w:r>
      <w:r w:rsidR="00915BC0">
        <w:t xml:space="preserve">file system </w:t>
      </w:r>
      <w:r w:rsidRPr="009F018B">
        <w:t>uses checksums to maintain the integrity of data.</w:t>
      </w:r>
    </w:p>
    <w:p w:rsidR="009F018B" w:rsidRPr="009F018B" w:rsidRDefault="009F018B" w:rsidP="009F018B">
      <w:pPr>
        <w:pStyle w:val="NoSpacing"/>
      </w:pPr>
    </w:p>
    <w:p w:rsidR="009F018B" w:rsidRPr="009F018B" w:rsidRDefault="009F018B" w:rsidP="009F018B">
      <w:pPr>
        <w:pStyle w:val="NoSpacing"/>
      </w:pPr>
      <w:r w:rsidRPr="009F018B">
        <w:t>Ans:  ZFS maintains checksums of all data and metadata blocks. When the file system detects a bad checksum for a block, it replaces the bad block with a mirrored block that has a valid checksum.</w:t>
      </w:r>
    </w:p>
    <w:p w:rsidR="009F018B" w:rsidRPr="009F018B" w:rsidRDefault="009F018B" w:rsidP="009F018B">
      <w:pPr>
        <w:pStyle w:val="NoSpacing"/>
      </w:pPr>
      <w:r w:rsidRPr="009F018B">
        <w:t>Feedback: 11.5.1</w:t>
      </w:r>
    </w:p>
    <w:p w:rsidR="009F018B" w:rsidRPr="009F018B" w:rsidRDefault="009F018B" w:rsidP="009F018B">
      <w:pPr>
        <w:pStyle w:val="NoSpacing"/>
      </w:pPr>
      <w:r w:rsidRPr="009F018B">
        <w:t>Difficulty: Medium</w:t>
      </w:r>
    </w:p>
    <w:p w:rsidR="009F018B" w:rsidRPr="009F018B" w:rsidRDefault="009F018B" w:rsidP="005F5CF0">
      <w:pPr>
        <w:pStyle w:val="NoSpacing"/>
      </w:pPr>
    </w:p>
    <w:p w:rsidR="009F018B" w:rsidRPr="009F018B" w:rsidRDefault="009F018B" w:rsidP="009F018B">
      <w:pPr>
        <w:pStyle w:val="NoSpacing"/>
      </w:pPr>
      <w:r w:rsidRPr="009F018B">
        <w:lastRenderedPageBreak/>
        <w:t>6. Describe an approach for managing bad blocks.</w:t>
      </w:r>
    </w:p>
    <w:p w:rsidR="009F018B" w:rsidRPr="009F018B" w:rsidRDefault="009F018B" w:rsidP="009F018B">
      <w:pPr>
        <w:pStyle w:val="NoSpacing"/>
      </w:pPr>
    </w:p>
    <w:p w:rsidR="009F018B" w:rsidRPr="009F018B" w:rsidDel="00915BC0" w:rsidRDefault="009F018B" w:rsidP="009F018B">
      <w:pPr>
        <w:pStyle w:val="NoSpacing"/>
        <w:rPr>
          <w:del w:id="1" w:author="Michal Wozniak" w:date="2017-12-21T22:49:00Z"/>
        </w:rPr>
      </w:pPr>
      <w:r w:rsidRPr="009F018B">
        <w:t>Ans: One approach to managing bad blocks is sector sparing. When the disk controller detects a bad sector, it reports it to the operating system. The operating system will then replace the bad sector with a spare sector. Whenever the bad sector is requested, the operating system will</w:t>
      </w:r>
      <w:ins w:id="2" w:author="Michal Wozniak" w:date="2017-12-21T22:49:00Z">
        <w:r w:rsidR="00915BC0">
          <w:t xml:space="preserve"> </w:t>
        </w:r>
      </w:ins>
    </w:p>
    <w:p w:rsidR="009F018B" w:rsidRPr="009F018B" w:rsidRDefault="009F018B" w:rsidP="009F018B">
      <w:pPr>
        <w:pStyle w:val="NoSpacing"/>
      </w:pPr>
      <w:r w:rsidRPr="009F018B">
        <w:t xml:space="preserve">translate the request to the spare sector. </w:t>
      </w:r>
    </w:p>
    <w:p w:rsidR="009F018B" w:rsidRPr="009F018B" w:rsidRDefault="009F018B" w:rsidP="009F018B">
      <w:pPr>
        <w:pStyle w:val="NoSpacing"/>
      </w:pPr>
      <w:r w:rsidRPr="009F018B">
        <w:t>Feedback: 11.5.3</w:t>
      </w:r>
    </w:p>
    <w:p w:rsidR="009F018B" w:rsidRPr="009F018B" w:rsidRDefault="009F018B" w:rsidP="009F018B">
      <w:pPr>
        <w:pStyle w:val="NoSpacing"/>
      </w:pPr>
      <w:r w:rsidRPr="009F018B">
        <w:t>Difficulty: Medium</w:t>
      </w:r>
    </w:p>
    <w:p w:rsidR="009F018B" w:rsidRDefault="009F018B" w:rsidP="009F018B">
      <w:pPr>
        <w:pStyle w:val="NoSpacing"/>
      </w:pPr>
    </w:p>
    <w:p w:rsidR="00B36C97" w:rsidRPr="009F018B" w:rsidRDefault="00B36C97" w:rsidP="009F018B">
      <w:pPr>
        <w:pStyle w:val="NoSpacing"/>
      </w:pPr>
    </w:p>
    <w:p w:rsidR="009F018B" w:rsidRPr="009F018B" w:rsidRDefault="009F018B" w:rsidP="009F018B">
      <w:pPr>
        <w:pStyle w:val="NoSpacing"/>
      </w:pPr>
      <w:r w:rsidRPr="009F018B">
        <w:t>7. Describe why Solaris systems only allocate swap space when a page is forced out of main memory, rather than when the virtual memory page is first created.</w:t>
      </w:r>
    </w:p>
    <w:p w:rsidR="009F018B" w:rsidRPr="009F018B" w:rsidRDefault="009F018B" w:rsidP="009F018B">
      <w:pPr>
        <w:pStyle w:val="NoSpacing"/>
      </w:pPr>
    </w:p>
    <w:p w:rsidR="009F018B" w:rsidRPr="009F018B" w:rsidRDefault="009F018B" w:rsidP="009F018B">
      <w:pPr>
        <w:pStyle w:val="NoSpacing"/>
      </w:pPr>
      <w:r w:rsidRPr="009F018B">
        <w:t>Ans: Solaris systems only allocate swap space when a page is force out of main memory, because modern computers typically have much more physical memory than older systems and—as a result—page less frequently. A second reason is that Solaris only swaps anonymous pages of memory.</w:t>
      </w:r>
    </w:p>
    <w:p w:rsidR="009F018B" w:rsidRPr="009F018B" w:rsidRDefault="009F018B" w:rsidP="009F018B">
      <w:pPr>
        <w:pStyle w:val="NoSpacing"/>
      </w:pPr>
      <w:r w:rsidRPr="009F018B">
        <w:t>Feedback: 11.6.3</w:t>
      </w:r>
    </w:p>
    <w:p w:rsidR="009F018B" w:rsidRPr="009F018B" w:rsidRDefault="009F018B" w:rsidP="009F018B">
      <w:pPr>
        <w:pStyle w:val="NoSpacing"/>
      </w:pPr>
      <w:r w:rsidRPr="009F018B">
        <w:t>Difficulty: Medium</w:t>
      </w:r>
    </w:p>
    <w:p w:rsidR="009F018B" w:rsidRDefault="009F018B" w:rsidP="005F5CF0">
      <w:pPr>
        <w:pStyle w:val="NoSpacing"/>
      </w:pPr>
    </w:p>
    <w:p w:rsidR="00B36C97" w:rsidRPr="009F018B" w:rsidRDefault="00B36C97" w:rsidP="005F5CF0">
      <w:pPr>
        <w:pStyle w:val="NoSpacing"/>
      </w:pPr>
    </w:p>
    <w:p w:rsidR="005F5CF0" w:rsidRPr="009F018B" w:rsidRDefault="009F018B" w:rsidP="005F5CF0">
      <w:pPr>
        <w:pStyle w:val="NoSpacing"/>
      </w:pPr>
      <w:r w:rsidRPr="009F018B">
        <w:t>8</w:t>
      </w:r>
      <w:r w:rsidR="005F5CF0" w:rsidRPr="009F018B">
        <w:t>.  What is a storage-area network?</w:t>
      </w:r>
    </w:p>
    <w:p w:rsidR="005F5CF0" w:rsidRPr="009F018B" w:rsidRDefault="005F5CF0" w:rsidP="005F5CF0">
      <w:pPr>
        <w:pStyle w:val="NoSpacing"/>
      </w:pPr>
    </w:p>
    <w:p w:rsidR="005F5CF0" w:rsidRPr="009F018B" w:rsidRDefault="005F5CF0" w:rsidP="005F5CF0">
      <w:pPr>
        <w:pStyle w:val="NoSpacing"/>
      </w:pPr>
      <w:r w:rsidRPr="009F018B">
        <w:t>Ans:  A storage-area network (SAN) is a private network (using storage protocols rather than networking protocols) connecting servers and storage units. The power of a SAN lies in its flexibility. Multiple hosts and multiple storage arrays can attach to the same SAN, and storage can be dynamically allocated to hosts.</w:t>
      </w:r>
    </w:p>
    <w:p w:rsidR="005F5CF0" w:rsidRPr="009F018B" w:rsidRDefault="002F3DFC" w:rsidP="005F5CF0">
      <w:pPr>
        <w:pStyle w:val="NoSpacing"/>
      </w:pPr>
      <w:r w:rsidRPr="009F018B">
        <w:t>Feedback: 11.7</w:t>
      </w:r>
      <w:r w:rsidR="004B6B1A" w:rsidRPr="009F018B">
        <w:t>.4</w:t>
      </w:r>
    </w:p>
    <w:p w:rsidR="005F5CF0" w:rsidRPr="009F018B" w:rsidRDefault="005F5CF0" w:rsidP="005F5CF0">
      <w:pPr>
        <w:pStyle w:val="NoSpacing"/>
      </w:pPr>
      <w:r w:rsidRPr="009F018B">
        <w:t>Difficulty:  Medium</w:t>
      </w:r>
    </w:p>
    <w:p w:rsidR="005F5CF0" w:rsidRDefault="005F5CF0" w:rsidP="005F5CF0">
      <w:pPr>
        <w:pStyle w:val="NoSpacing"/>
      </w:pPr>
    </w:p>
    <w:p w:rsidR="00B36C97" w:rsidRPr="009F018B" w:rsidRDefault="00B36C97" w:rsidP="005F5CF0">
      <w:pPr>
        <w:pStyle w:val="NoSpacing"/>
      </w:pPr>
    </w:p>
    <w:p w:rsidR="005F5CF0" w:rsidRPr="009F018B" w:rsidRDefault="009F018B" w:rsidP="005F5CF0">
      <w:pPr>
        <w:pStyle w:val="NoSpacing"/>
      </w:pPr>
      <w:r w:rsidRPr="009F018B">
        <w:t>9</w:t>
      </w:r>
      <w:r w:rsidR="005F5CF0" w:rsidRPr="009F018B">
        <w:t>.  Describe one technique that can enable multiple disks to be used to improve data transfer rate.</w:t>
      </w:r>
    </w:p>
    <w:p w:rsidR="005F5CF0" w:rsidRPr="009F018B" w:rsidRDefault="005F5CF0" w:rsidP="005F5CF0">
      <w:pPr>
        <w:pStyle w:val="NoSpacing"/>
      </w:pPr>
    </w:p>
    <w:p w:rsidR="005F5CF0" w:rsidRPr="009F018B" w:rsidRDefault="005F5CF0" w:rsidP="005F5CF0">
      <w:pPr>
        <w:pStyle w:val="NoSpacing"/>
      </w:pPr>
      <w:r w:rsidRPr="009F018B">
        <w:t xml:space="preserve">Ans:  One technique is bit-level striping. Bit-level striping consists of splitting the bits of each byte across multiple disks so that the data can be accessed from multiple disks in parallel. Another method is block-level striping where blocks of a file are striped across multiple disks. </w:t>
      </w:r>
    </w:p>
    <w:p w:rsidR="005F5CF0" w:rsidRPr="009F018B" w:rsidRDefault="00EB214F" w:rsidP="005F5CF0">
      <w:pPr>
        <w:pStyle w:val="NoSpacing"/>
      </w:pPr>
      <w:r w:rsidRPr="009F018B">
        <w:t>Feedback: 11.8</w:t>
      </w:r>
      <w:r w:rsidR="004B6B1A" w:rsidRPr="009F018B">
        <w:t>.3</w:t>
      </w:r>
    </w:p>
    <w:p w:rsidR="005F5CF0" w:rsidRPr="009F018B" w:rsidRDefault="005F5CF0" w:rsidP="005F5CF0">
      <w:pPr>
        <w:pStyle w:val="NoSpacing"/>
      </w:pPr>
      <w:r w:rsidRPr="009F018B">
        <w:t>Difficulty: Difficult</w:t>
      </w:r>
    </w:p>
    <w:p w:rsidR="005F5CF0" w:rsidRPr="009F018B" w:rsidRDefault="005F5CF0" w:rsidP="005F5CF0">
      <w:pPr>
        <w:pStyle w:val="NoSpacing"/>
      </w:pPr>
    </w:p>
    <w:p w:rsidR="009F018B" w:rsidRPr="009F018B" w:rsidRDefault="009F018B" w:rsidP="004D13C5">
      <w:pPr>
        <w:pStyle w:val="NoSpacing"/>
        <w:rPr>
          <w:b/>
          <w:u w:val="single"/>
        </w:rPr>
      </w:pPr>
    </w:p>
    <w:p w:rsidR="004D13C5" w:rsidRPr="00B36C97" w:rsidRDefault="0091399C" w:rsidP="004D13C5">
      <w:pPr>
        <w:pStyle w:val="NoSpacing"/>
        <w:rPr>
          <w:b/>
        </w:rPr>
      </w:pPr>
      <w:r w:rsidRPr="00B36C97">
        <w:rPr>
          <w:b/>
        </w:rPr>
        <w:t>True/False</w:t>
      </w:r>
      <w:r w:rsidR="00B36C97" w:rsidRPr="00B36C97">
        <w:rPr>
          <w:b/>
        </w:rPr>
        <w:t xml:space="preserve"> Questions</w:t>
      </w:r>
    </w:p>
    <w:p w:rsidR="00324795" w:rsidRDefault="00324795" w:rsidP="00324795">
      <w:pPr>
        <w:pStyle w:val="NoSpacing"/>
      </w:pPr>
    </w:p>
    <w:p w:rsidR="00B36C97" w:rsidRPr="009F018B" w:rsidRDefault="00B36C97" w:rsidP="00324795">
      <w:pPr>
        <w:pStyle w:val="NoSpacing"/>
      </w:pPr>
    </w:p>
    <w:p w:rsidR="009F018B" w:rsidRPr="009F018B" w:rsidRDefault="009F018B" w:rsidP="009F018B">
      <w:pPr>
        <w:pStyle w:val="NoSpacing"/>
      </w:pPr>
      <w:r w:rsidRPr="009F018B">
        <w:t>1. A track is the smallest unit of data transfer in a hard disk drive.</w:t>
      </w:r>
    </w:p>
    <w:p w:rsidR="009F018B" w:rsidRPr="009F018B" w:rsidRDefault="009F018B" w:rsidP="009F018B">
      <w:pPr>
        <w:pStyle w:val="NoSpacing"/>
      </w:pPr>
    </w:p>
    <w:p w:rsidR="009F018B" w:rsidRPr="009F018B" w:rsidRDefault="009F018B" w:rsidP="009F018B">
      <w:pPr>
        <w:pStyle w:val="NoSpacing"/>
      </w:pPr>
      <w:r w:rsidRPr="009F018B">
        <w:t>Ans:  False</w:t>
      </w:r>
    </w:p>
    <w:p w:rsidR="009F018B" w:rsidRPr="009F018B" w:rsidRDefault="009F018B" w:rsidP="009F018B">
      <w:pPr>
        <w:pStyle w:val="NoSpacing"/>
      </w:pPr>
      <w:r w:rsidRPr="009F018B">
        <w:t>Feedback: 11.1.1</w:t>
      </w:r>
    </w:p>
    <w:p w:rsidR="009F018B" w:rsidRPr="009F018B" w:rsidRDefault="009F018B" w:rsidP="009F018B">
      <w:pPr>
        <w:pStyle w:val="NoSpacing"/>
      </w:pPr>
      <w:r w:rsidRPr="009F018B">
        <w:t xml:space="preserve">Difficulty: </w:t>
      </w:r>
      <w:r w:rsidR="00AD4938">
        <w:t>Easy</w:t>
      </w:r>
    </w:p>
    <w:p w:rsidR="009F018B" w:rsidRPr="009F018B" w:rsidRDefault="009F018B" w:rsidP="00324795">
      <w:pPr>
        <w:pStyle w:val="NoSpacing"/>
      </w:pPr>
    </w:p>
    <w:p w:rsidR="005F5CF0" w:rsidRPr="009F018B" w:rsidRDefault="009F018B" w:rsidP="005F5CF0">
      <w:pPr>
        <w:widowControl w:val="0"/>
        <w:autoSpaceDE w:val="0"/>
        <w:autoSpaceDN w:val="0"/>
        <w:adjustRightInd w:val="0"/>
        <w:spacing w:after="0" w:line="240" w:lineRule="auto"/>
        <w:rPr>
          <w:rFonts w:cs="TimesNewRomanPSMT"/>
        </w:rPr>
      </w:pPr>
      <w:r w:rsidRPr="009F018B">
        <w:rPr>
          <w:rFonts w:cs="TimesNewRomanPSMT"/>
        </w:rPr>
        <w:lastRenderedPageBreak/>
        <w:t>2</w:t>
      </w:r>
      <w:r w:rsidR="005F5CF0" w:rsidRPr="009F018B">
        <w:rPr>
          <w:rFonts w:cs="TimesNewRomanPSMT"/>
        </w:rPr>
        <w:t>.  Disk controllers do not usually have a built-in cache.</w:t>
      </w:r>
    </w:p>
    <w:p w:rsidR="005F5CF0" w:rsidRPr="009F018B" w:rsidRDefault="005F5CF0" w:rsidP="005F5CF0">
      <w:pPr>
        <w:widowControl w:val="0"/>
        <w:autoSpaceDE w:val="0"/>
        <w:autoSpaceDN w:val="0"/>
        <w:adjustRightInd w:val="0"/>
        <w:spacing w:after="0" w:line="240" w:lineRule="auto"/>
        <w:rPr>
          <w:rFonts w:cs="TimesNewRomanPSMT"/>
        </w:rPr>
      </w:pPr>
    </w:p>
    <w:p w:rsidR="005F5CF0" w:rsidRPr="009F018B" w:rsidRDefault="005F5CF0" w:rsidP="005F5CF0">
      <w:pPr>
        <w:widowControl w:val="0"/>
        <w:autoSpaceDE w:val="0"/>
        <w:autoSpaceDN w:val="0"/>
        <w:adjustRightInd w:val="0"/>
        <w:spacing w:after="0" w:line="240" w:lineRule="auto"/>
        <w:rPr>
          <w:rFonts w:cs="TimesNewRomanPSMT"/>
        </w:rPr>
      </w:pPr>
      <w:r w:rsidRPr="009F018B">
        <w:rPr>
          <w:rFonts w:cs="TimesNewRomanPSMT"/>
        </w:rPr>
        <w:t>Ans:  False</w:t>
      </w:r>
    </w:p>
    <w:p w:rsidR="005F5CF0" w:rsidRPr="009F018B" w:rsidRDefault="004B6B1A" w:rsidP="005F5CF0">
      <w:pPr>
        <w:widowControl w:val="0"/>
        <w:autoSpaceDE w:val="0"/>
        <w:autoSpaceDN w:val="0"/>
        <w:adjustRightInd w:val="0"/>
        <w:spacing w:after="0" w:line="240" w:lineRule="auto"/>
        <w:rPr>
          <w:rFonts w:cs="TimesNewRomanPSMT"/>
        </w:rPr>
      </w:pPr>
      <w:r w:rsidRPr="009F018B">
        <w:rPr>
          <w:rFonts w:cs="TimesNewRomanPSMT"/>
        </w:rPr>
        <w:t>Feedback: 11.1.4</w:t>
      </w:r>
    </w:p>
    <w:p w:rsidR="005F5CF0" w:rsidRPr="009F018B" w:rsidRDefault="005F5CF0" w:rsidP="005F5CF0">
      <w:pPr>
        <w:widowControl w:val="0"/>
        <w:autoSpaceDE w:val="0"/>
        <w:autoSpaceDN w:val="0"/>
        <w:adjustRightInd w:val="0"/>
        <w:spacing w:after="0" w:line="240" w:lineRule="auto"/>
        <w:rPr>
          <w:rFonts w:cs="TimesNewRomanPSMT"/>
        </w:rPr>
      </w:pPr>
      <w:r w:rsidRPr="009F018B">
        <w:rPr>
          <w:rFonts w:cs="TimesNewRomanPSMT"/>
        </w:rPr>
        <w:t>Difficulty: Medium</w:t>
      </w:r>
    </w:p>
    <w:p w:rsidR="005F5CF0" w:rsidRDefault="005F5CF0" w:rsidP="005F5CF0">
      <w:pPr>
        <w:widowControl w:val="0"/>
        <w:autoSpaceDE w:val="0"/>
        <w:autoSpaceDN w:val="0"/>
        <w:adjustRightInd w:val="0"/>
        <w:spacing w:after="0" w:line="240" w:lineRule="auto"/>
        <w:rPr>
          <w:rFonts w:cs="TimesNewRomanPSMT"/>
        </w:rPr>
      </w:pPr>
    </w:p>
    <w:p w:rsidR="00B36C97" w:rsidRPr="009F018B" w:rsidRDefault="00B36C97" w:rsidP="005F5CF0">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3. SCAN disk head scheduling offers no practical benefit over FCFS disk head scheduling.</w:t>
      </w:r>
    </w:p>
    <w:p w:rsidR="009F018B" w:rsidRPr="009F018B" w:rsidRDefault="009F018B" w:rsidP="009F018B">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Ans: False</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Feedback: 11.2</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Difficulty: Easy</w:t>
      </w:r>
    </w:p>
    <w:p w:rsidR="009F018B" w:rsidRDefault="009F018B" w:rsidP="005F5CF0">
      <w:pPr>
        <w:widowControl w:val="0"/>
        <w:autoSpaceDE w:val="0"/>
        <w:autoSpaceDN w:val="0"/>
        <w:adjustRightInd w:val="0"/>
        <w:spacing w:after="0" w:line="240" w:lineRule="auto"/>
        <w:rPr>
          <w:rFonts w:cs="TimesNewRomanPSMT"/>
        </w:rPr>
      </w:pPr>
    </w:p>
    <w:p w:rsidR="00B36C97" w:rsidRPr="009F018B" w:rsidRDefault="00B36C97" w:rsidP="005F5CF0">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4. In general, SCAN disk head scheduling will involve less movement of the disk heads than C-SCAN disk head scheduling.</w:t>
      </w:r>
    </w:p>
    <w:p w:rsidR="009F018B" w:rsidRPr="009F018B" w:rsidRDefault="009F018B" w:rsidP="009F018B">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Ans: True</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Feedback: 11.2</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Difficulty: Medium</w:t>
      </w:r>
    </w:p>
    <w:p w:rsidR="009F018B" w:rsidRDefault="009F018B" w:rsidP="005F5CF0">
      <w:pPr>
        <w:widowControl w:val="0"/>
        <w:autoSpaceDE w:val="0"/>
        <w:autoSpaceDN w:val="0"/>
        <w:adjustRightInd w:val="0"/>
        <w:spacing w:after="0" w:line="240" w:lineRule="auto"/>
        <w:rPr>
          <w:rFonts w:cs="TimesNewRomanPSMT"/>
        </w:rPr>
      </w:pPr>
    </w:p>
    <w:p w:rsidR="00B36C97" w:rsidRPr="009F018B" w:rsidRDefault="00B36C97" w:rsidP="005F5CF0">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5.  Solid state disks (SSDs) commonly use the FCFS disk scheduling algorithm.</w:t>
      </w:r>
    </w:p>
    <w:p w:rsidR="009F018B" w:rsidRPr="009F018B" w:rsidRDefault="009F018B" w:rsidP="009F018B">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Ans:  True</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Feedback: 11.3</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Difficulty: Easy</w:t>
      </w:r>
    </w:p>
    <w:p w:rsidR="009F018B" w:rsidRDefault="009F018B" w:rsidP="005F5CF0">
      <w:pPr>
        <w:widowControl w:val="0"/>
        <w:autoSpaceDE w:val="0"/>
        <w:autoSpaceDN w:val="0"/>
        <w:adjustRightInd w:val="0"/>
        <w:spacing w:after="0" w:line="240" w:lineRule="auto"/>
        <w:rPr>
          <w:rFonts w:cs="TimesNewRomanPSMT"/>
        </w:rPr>
      </w:pPr>
    </w:p>
    <w:p w:rsidR="00B36C97" w:rsidRPr="009F018B" w:rsidRDefault="00B36C97" w:rsidP="005F5CF0">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6. Windows allows a hard disk to be divided into one or more partitions</w:t>
      </w:r>
    </w:p>
    <w:p w:rsidR="009F018B" w:rsidRPr="009F018B" w:rsidRDefault="009F018B" w:rsidP="009F018B">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Ans: True</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Feedback: 11.5.1</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Difficulty: Easy</w:t>
      </w:r>
    </w:p>
    <w:p w:rsidR="009F018B" w:rsidRDefault="009F018B" w:rsidP="005F5CF0">
      <w:pPr>
        <w:widowControl w:val="0"/>
        <w:autoSpaceDE w:val="0"/>
        <w:autoSpaceDN w:val="0"/>
        <w:adjustRightInd w:val="0"/>
        <w:spacing w:after="0" w:line="240" w:lineRule="auto"/>
        <w:rPr>
          <w:rFonts w:cs="TimesNewRomanPSMT"/>
        </w:rPr>
      </w:pPr>
    </w:p>
    <w:p w:rsidR="00B36C97" w:rsidRPr="009F018B" w:rsidRDefault="00B36C97" w:rsidP="005F5CF0">
      <w:pPr>
        <w:widowControl w:val="0"/>
        <w:autoSpaceDE w:val="0"/>
        <w:autoSpaceDN w:val="0"/>
        <w:adjustRightInd w:val="0"/>
        <w:spacing w:after="0" w:line="240" w:lineRule="auto"/>
        <w:rPr>
          <w:rFonts w:cs="TimesNewRomanPSMT"/>
        </w:rPr>
      </w:pPr>
    </w:p>
    <w:p w:rsidR="005F5CF0" w:rsidRPr="009F018B" w:rsidRDefault="009F018B" w:rsidP="005F5CF0">
      <w:pPr>
        <w:widowControl w:val="0"/>
        <w:autoSpaceDE w:val="0"/>
        <w:autoSpaceDN w:val="0"/>
        <w:adjustRightInd w:val="0"/>
        <w:spacing w:after="0" w:line="240" w:lineRule="auto"/>
        <w:rPr>
          <w:rFonts w:cs="TimesNewRomanPSMT"/>
        </w:rPr>
      </w:pPr>
      <w:r w:rsidRPr="009F018B">
        <w:rPr>
          <w:rFonts w:cs="TimesNewRomanPSMT"/>
        </w:rPr>
        <w:t>7</w:t>
      </w:r>
      <w:r w:rsidR="005F5CF0" w:rsidRPr="009F018B">
        <w:rPr>
          <w:rFonts w:cs="TimesNewRomanPSMT"/>
        </w:rPr>
        <w:t>.  In Solaris, swap space is only used as a backing store for pages of anonymous memory.</w:t>
      </w:r>
    </w:p>
    <w:p w:rsidR="005F5CF0" w:rsidRPr="009F018B" w:rsidRDefault="005F5CF0" w:rsidP="005F5CF0">
      <w:pPr>
        <w:widowControl w:val="0"/>
        <w:autoSpaceDE w:val="0"/>
        <w:autoSpaceDN w:val="0"/>
        <w:adjustRightInd w:val="0"/>
        <w:spacing w:after="0" w:line="240" w:lineRule="auto"/>
        <w:rPr>
          <w:rFonts w:cs="TimesNewRomanPSMT"/>
        </w:rPr>
      </w:pPr>
    </w:p>
    <w:p w:rsidR="005F5CF0" w:rsidRPr="009F018B" w:rsidRDefault="005F5CF0" w:rsidP="005F5CF0">
      <w:pPr>
        <w:widowControl w:val="0"/>
        <w:autoSpaceDE w:val="0"/>
        <w:autoSpaceDN w:val="0"/>
        <w:adjustRightInd w:val="0"/>
        <w:spacing w:after="0" w:line="240" w:lineRule="auto"/>
        <w:rPr>
          <w:rFonts w:cs="TimesNewRomanPSMT"/>
        </w:rPr>
      </w:pPr>
      <w:r w:rsidRPr="009F018B">
        <w:rPr>
          <w:rFonts w:cs="TimesNewRomanPSMT"/>
        </w:rPr>
        <w:t>Ans:  True</w:t>
      </w:r>
    </w:p>
    <w:p w:rsidR="005F5CF0" w:rsidRPr="009F018B" w:rsidRDefault="00EB214F" w:rsidP="005F5CF0">
      <w:pPr>
        <w:widowControl w:val="0"/>
        <w:autoSpaceDE w:val="0"/>
        <w:autoSpaceDN w:val="0"/>
        <w:adjustRightInd w:val="0"/>
        <w:spacing w:after="0" w:line="240" w:lineRule="auto"/>
        <w:rPr>
          <w:rFonts w:cs="TimesNewRomanPSMT"/>
        </w:rPr>
      </w:pPr>
      <w:r w:rsidRPr="009F018B">
        <w:rPr>
          <w:rFonts w:cs="TimesNewRomanPSMT"/>
        </w:rPr>
        <w:t>Feedback: 11.6</w:t>
      </w:r>
      <w:r w:rsidR="005F5CF0" w:rsidRPr="009F018B">
        <w:rPr>
          <w:rFonts w:cs="TimesNewRomanPSMT"/>
        </w:rPr>
        <w:t>.3</w:t>
      </w:r>
    </w:p>
    <w:p w:rsidR="005F5CF0" w:rsidRPr="009F018B" w:rsidRDefault="005F5CF0" w:rsidP="005F5CF0">
      <w:pPr>
        <w:widowControl w:val="0"/>
        <w:autoSpaceDE w:val="0"/>
        <w:autoSpaceDN w:val="0"/>
        <w:adjustRightInd w:val="0"/>
        <w:spacing w:after="0" w:line="240" w:lineRule="auto"/>
        <w:rPr>
          <w:rFonts w:cs="TimesNewRomanPSMT"/>
        </w:rPr>
      </w:pPr>
      <w:r w:rsidRPr="009F018B">
        <w:rPr>
          <w:rFonts w:cs="TimesNewRomanPSMT"/>
        </w:rPr>
        <w:t>Difficulty: Medium</w:t>
      </w:r>
    </w:p>
    <w:p w:rsidR="005F5CF0" w:rsidRDefault="005F5CF0" w:rsidP="005F5CF0">
      <w:pPr>
        <w:widowControl w:val="0"/>
        <w:autoSpaceDE w:val="0"/>
        <w:autoSpaceDN w:val="0"/>
        <w:adjustRightInd w:val="0"/>
        <w:spacing w:after="0" w:line="240" w:lineRule="auto"/>
        <w:rPr>
          <w:rFonts w:cs="TimesNewRomanPSMT"/>
        </w:rPr>
      </w:pPr>
    </w:p>
    <w:p w:rsidR="00B36C97" w:rsidRPr="009F018B" w:rsidRDefault="00B36C97" w:rsidP="005F5CF0">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8.  Data striping provides reliability for RAID systems.</w:t>
      </w:r>
    </w:p>
    <w:p w:rsidR="009F018B" w:rsidRPr="009F018B" w:rsidRDefault="009F018B" w:rsidP="009F018B">
      <w:pPr>
        <w:widowControl w:val="0"/>
        <w:autoSpaceDE w:val="0"/>
        <w:autoSpaceDN w:val="0"/>
        <w:adjustRightInd w:val="0"/>
        <w:spacing w:after="0" w:line="240" w:lineRule="auto"/>
        <w:rPr>
          <w:rFonts w:cs="TimesNewRomanPSMT"/>
        </w:rPr>
      </w:pP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Ans: False</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Feedback: 11.8.2</w:t>
      </w:r>
    </w:p>
    <w:p w:rsidR="009F018B" w:rsidRPr="009F018B" w:rsidRDefault="009F018B" w:rsidP="009F018B">
      <w:pPr>
        <w:widowControl w:val="0"/>
        <w:autoSpaceDE w:val="0"/>
        <w:autoSpaceDN w:val="0"/>
        <w:adjustRightInd w:val="0"/>
        <w:spacing w:after="0" w:line="240" w:lineRule="auto"/>
        <w:rPr>
          <w:rFonts w:cs="TimesNewRomanPSMT"/>
        </w:rPr>
      </w:pPr>
      <w:r w:rsidRPr="009F018B">
        <w:rPr>
          <w:rFonts w:cs="TimesNewRomanPSMT"/>
        </w:rPr>
        <w:t>Difficulty: Medium</w:t>
      </w:r>
    </w:p>
    <w:p w:rsidR="009F018B" w:rsidRPr="009F018B" w:rsidRDefault="009F018B" w:rsidP="005F5CF0">
      <w:pPr>
        <w:widowControl w:val="0"/>
        <w:autoSpaceDE w:val="0"/>
        <w:autoSpaceDN w:val="0"/>
        <w:adjustRightInd w:val="0"/>
        <w:spacing w:after="0" w:line="240" w:lineRule="auto"/>
        <w:rPr>
          <w:rFonts w:cs="TimesNewRomanPSMT"/>
        </w:rPr>
      </w:pPr>
    </w:p>
    <w:p w:rsidR="005F5CF0" w:rsidRPr="009F018B" w:rsidRDefault="009F018B" w:rsidP="005F5CF0">
      <w:pPr>
        <w:widowControl w:val="0"/>
        <w:autoSpaceDE w:val="0"/>
        <w:autoSpaceDN w:val="0"/>
        <w:adjustRightInd w:val="0"/>
        <w:spacing w:after="0" w:line="240" w:lineRule="auto"/>
        <w:rPr>
          <w:rFonts w:cs="TimesNewRomanPSMT"/>
        </w:rPr>
      </w:pPr>
      <w:r w:rsidRPr="009F018B">
        <w:rPr>
          <w:rFonts w:cs="TimesNewRomanPSMT"/>
        </w:rPr>
        <w:t>9</w:t>
      </w:r>
      <w:r w:rsidR="005F5CF0" w:rsidRPr="009F018B">
        <w:rPr>
          <w:rFonts w:cs="TimesNewRomanPSMT"/>
        </w:rPr>
        <w:t xml:space="preserve">.  In asynchronous replication, each block is written locally and remotely before the write is considered complete. </w:t>
      </w:r>
    </w:p>
    <w:p w:rsidR="005F5CF0" w:rsidRPr="009F018B" w:rsidRDefault="005F5CF0" w:rsidP="005F5CF0">
      <w:pPr>
        <w:widowControl w:val="0"/>
        <w:autoSpaceDE w:val="0"/>
        <w:autoSpaceDN w:val="0"/>
        <w:adjustRightInd w:val="0"/>
        <w:spacing w:after="0" w:line="240" w:lineRule="auto"/>
        <w:rPr>
          <w:rFonts w:cs="TimesNewRomanPSMT"/>
        </w:rPr>
      </w:pPr>
    </w:p>
    <w:p w:rsidR="005F5CF0" w:rsidRPr="009F018B" w:rsidRDefault="005F5CF0" w:rsidP="005F5CF0">
      <w:pPr>
        <w:widowControl w:val="0"/>
        <w:autoSpaceDE w:val="0"/>
        <w:autoSpaceDN w:val="0"/>
        <w:adjustRightInd w:val="0"/>
        <w:spacing w:after="0" w:line="240" w:lineRule="auto"/>
        <w:rPr>
          <w:rFonts w:cs="TimesNewRomanPSMT"/>
        </w:rPr>
      </w:pPr>
      <w:r w:rsidRPr="009F018B">
        <w:rPr>
          <w:rFonts w:cs="TimesNewRomanPSMT"/>
        </w:rPr>
        <w:t>Ans:  False</w:t>
      </w:r>
    </w:p>
    <w:p w:rsidR="005F5CF0" w:rsidRPr="009F018B" w:rsidRDefault="0077624B" w:rsidP="005F5CF0">
      <w:pPr>
        <w:widowControl w:val="0"/>
        <w:autoSpaceDE w:val="0"/>
        <w:autoSpaceDN w:val="0"/>
        <w:adjustRightInd w:val="0"/>
        <w:spacing w:after="0" w:line="240" w:lineRule="auto"/>
        <w:rPr>
          <w:rFonts w:cs="TimesNewRomanPSMT"/>
        </w:rPr>
      </w:pPr>
      <w:r w:rsidRPr="009F018B">
        <w:rPr>
          <w:rFonts w:cs="TimesNewRomanPSMT"/>
        </w:rPr>
        <w:t>Feedback: 11</w:t>
      </w:r>
      <w:r w:rsidR="00EB214F" w:rsidRPr="009F018B">
        <w:rPr>
          <w:rFonts w:cs="TimesNewRomanPSMT"/>
        </w:rPr>
        <w:t>.8</w:t>
      </w:r>
      <w:r w:rsidRPr="009F018B">
        <w:rPr>
          <w:rFonts w:cs="TimesNewRomanPSMT"/>
        </w:rPr>
        <w:t>.3</w:t>
      </w:r>
    </w:p>
    <w:p w:rsidR="005F5CF0" w:rsidRPr="009F018B" w:rsidRDefault="005F5CF0" w:rsidP="005F5CF0">
      <w:pPr>
        <w:widowControl w:val="0"/>
        <w:autoSpaceDE w:val="0"/>
        <w:autoSpaceDN w:val="0"/>
        <w:adjustRightInd w:val="0"/>
        <w:spacing w:after="0" w:line="240" w:lineRule="auto"/>
        <w:rPr>
          <w:rFonts w:cs="TimesNewRomanPSMT"/>
        </w:rPr>
      </w:pPr>
      <w:r w:rsidRPr="009F018B">
        <w:rPr>
          <w:rFonts w:cs="TimesNewRomanPSMT"/>
        </w:rPr>
        <w:t xml:space="preserve">Difficulty: </w:t>
      </w:r>
      <w:r w:rsidR="00AD4938">
        <w:rPr>
          <w:rFonts w:cs="TimesNewRomanPSMT"/>
        </w:rPr>
        <w:t>Medium</w:t>
      </w:r>
    </w:p>
    <w:p w:rsidR="005F5CF0" w:rsidRDefault="005F5CF0" w:rsidP="005F5CF0">
      <w:pPr>
        <w:widowControl w:val="0"/>
        <w:autoSpaceDE w:val="0"/>
        <w:autoSpaceDN w:val="0"/>
        <w:adjustRightInd w:val="0"/>
        <w:spacing w:after="0" w:line="240" w:lineRule="auto"/>
        <w:rPr>
          <w:rFonts w:cs="TimesNewRomanPSMT"/>
        </w:rPr>
      </w:pPr>
    </w:p>
    <w:p w:rsidR="00B36C97" w:rsidRPr="009F018B" w:rsidRDefault="00B36C97" w:rsidP="005F5CF0">
      <w:pPr>
        <w:widowControl w:val="0"/>
        <w:autoSpaceDE w:val="0"/>
        <w:autoSpaceDN w:val="0"/>
        <w:adjustRightInd w:val="0"/>
        <w:spacing w:after="0" w:line="240" w:lineRule="auto"/>
        <w:rPr>
          <w:rFonts w:cs="TimesNewRomanPSMT"/>
        </w:rPr>
      </w:pPr>
    </w:p>
    <w:p w:rsidR="005F5CF0" w:rsidRPr="009F018B" w:rsidRDefault="009F018B" w:rsidP="005F5CF0">
      <w:pPr>
        <w:widowControl w:val="0"/>
        <w:autoSpaceDE w:val="0"/>
        <w:autoSpaceDN w:val="0"/>
        <w:adjustRightInd w:val="0"/>
        <w:spacing w:after="0" w:line="240" w:lineRule="auto"/>
        <w:rPr>
          <w:rFonts w:cs="TimesNewRomanPSMT"/>
        </w:rPr>
      </w:pPr>
      <w:r w:rsidRPr="009F018B">
        <w:rPr>
          <w:rFonts w:cs="TimesNewRomanPSMT"/>
        </w:rPr>
        <w:t>10</w:t>
      </w:r>
      <w:r w:rsidR="005F5CF0" w:rsidRPr="009F018B">
        <w:rPr>
          <w:rFonts w:cs="TimesNewRomanPSMT"/>
        </w:rPr>
        <w:t>.  RAID level 0 provides no redundancy.</w:t>
      </w:r>
    </w:p>
    <w:p w:rsidR="005F5CF0" w:rsidRPr="009F018B" w:rsidRDefault="005F5CF0" w:rsidP="005F5CF0">
      <w:pPr>
        <w:widowControl w:val="0"/>
        <w:autoSpaceDE w:val="0"/>
        <w:autoSpaceDN w:val="0"/>
        <w:adjustRightInd w:val="0"/>
        <w:spacing w:after="0" w:line="240" w:lineRule="auto"/>
        <w:rPr>
          <w:rFonts w:cs="TimesNewRomanPSMT"/>
        </w:rPr>
      </w:pPr>
    </w:p>
    <w:p w:rsidR="005F5CF0" w:rsidRPr="009F018B" w:rsidRDefault="005F5CF0" w:rsidP="005F5CF0">
      <w:pPr>
        <w:widowControl w:val="0"/>
        <w:autoSpaceDE w:val="0"/>
        <w:autoSpaceDN w:val="0"/>
        <w:adjustRightInd w:val="0"/>
        <w:spacing w:after="0" w:line="240" w:lineRule="auto"/>
        <w:rPr>
          <w:rFonts w:cs="TimesNewRomanPSMT"/>
        </w:rPr>
      </w:pPr>
      <w:r w:rsidRPr="009F018B">
        <w:rPr>
          <w:rFonts w:cs="TimesNewRomanPSMT"/>
        </w:rPr>
        <w:t>Ans: True</w:t>
      </w:r>
    </w:p>
    <w:p w:rsidR="005F5CF0" w:rsidRPr="009F018B" w:rsidRDefault="0077624B" w:rsidP="005F5CF0">
      <w:pPr>
        <w:widowControl w:val="0"/>
        <w:autoSpaceDE w:val="0"/>
        <w:autoSpaceDN w:val="0"/>
        <w:adjustRightInd w:val="0"/>
        <w:spacing w:after="0" w:line="240" w:lineRule="auto"/>
        <w:rPr>
          <w:rFonts w:cs="TimesNewRomanPSMT"/>
        </w:rPr>
      </w:pPr>
      <w:r w:rsidRPr="009F018B">
        <w:rPr>
          <w:rFonts w:cs="TimesNewRomanPSMT"/>
        </w:rPr>
        <w:t>Feedback: 11</w:t>
      </w:r>
      <w:r w:rsidR="00EB214F" w:rsidRPr="009F018B">
        <w:rPr>
          <w:rFonts w:cs="TimesNewRomanPSMT"/>
        </w:rPr>
        <w:t>.8</w:t>
      </w:r>
      <w:r w:rsidR="005F5CF0" w:rsidRPr="009F018B">
        <w:rPr>
          <w:rFonts w:cs="TimesNewRomanPSMT"/>
        </w:rPr>
        <w:t>.3</w:t>
      </w:r>
    </w:p>
    <w:p w:rsidR="00F65090" w:rsidRPr="009F018B" w:rsidRDefault="005F5CF0" w:rsidP="009F018B">
      <w:pPr>
        <w:widowControl w:val="0"/>
        <w:autoSpaceDE w:val="0"/>
        <w:autoSpaceDN w:val="0"/>
        <w:adjustRightInd w:val="0"/>
        <w:spacing w:after="0" w:line="240" w:lineRule="auto"/>
        <w:rPr>
          <w:rFonts w:cs="TimesNewRomanPSMT"/>
        </w:rPr>
      </w:pPr>
      <w:r w:rsidRPr="009F018B">
        <w:rPr>
          <w:rFonts w:cs="TimesNewRomanPSMT"/>
        </w:rPr>
        <w:t>Difficulty: Easy</w:t>
      </w:r>
    </w:p>
    <w:sectPr w:rsidR="00F65090" w:rsidRPr="009F018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71B" w:rsidRDefault="00B4171B" w:rsidP="004C4C6A">
      <w:pPr>
        <w:spacing w:after="0" w:line="240" w:lineRule="auto"/>
      </w:pPr>
      <w:r>
        <w:separator/>
      </w:r>
    </w:p>
  </w:endnote>
  <w:endnote w:type="continuationSeparator" w:id="0">
    <w:p w:rsidR="00B4171B" w:rsidRDefault="00B4171B" w:rsidP="004C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C6A" w:rsidRDefault="004C4C6A">
    <w:pPr>
      <w:pStyle w:val="Footer"/>
      <w:jc w:val="center"/>
    </w:pPr>
    <w:r>
      <w:fldChar w:fldCharType="begin"/>
    </w:r>
    <w:r>
      <w:instrText xml:space="preserve"> PAGE   \* MERGEFORMAT </w:instrText>
    </w:r>
    <w:r>
      <w:fldChar w:fldCharType="separate"/>
    </w:r>
    <w:r>
      <w:rPr>
        <w:noProof/>
      </w:rPr>
      <w:t>2</w:t>
    </w:r>
    <w:r>
      <w:fldChar w:fldCharType="end"/>
    </w:r>
  </w:p>
  <w:p w:rsidR="004C4C6A" w:rsidRDefault="004C4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71B" w:rsidRDefault="00B4171B" w:rsidP="004C4C6A">
      <w:pPr>
        <w:spacing w:after="0" w:line="240" w:lineRule="auto"/>
      </w:pPr>
      <w:r>
        <w:separator/>
      </w:r>
    </w:p>
  </w:footnote>
  <w:footnote w:type="continuationSeparator" w:id="0">
    <w:p w:rsidR="00B4171B" w:rsidRDefault="00B4171B" w:rsidP="004C4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46144137"/>
    <w:multiLevelType w:val="hybridMultilevel"/>
    <w:tmpl w:val="25B4E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800E4"/>
    <w:rsid w:val="00022860"/>
    <w:rsid w:val="000314DE"/>
    <w:rsid w:val="0004424C"/>
    <w:rsid w:val="00053158"/>
    <w:rsid w:val="00070DBA"/>
    <w:rsid w:val="00072B56"/>
    <w:rsid w:val="0007656B"/>
    <w:rsid w:val="000A77A4"/>
    <w:rsid w:val="000C2AFB"/>
    <w:rsid w:val="000E7E6F"/>
    <w:rsid w:val="00100D96"/>
    <w:rsid w:val="001120BF"/>
    <w:rsid w:val="00121ABD"/>
    <w:rsid w:val="00133A7D"/>
    <w:rsid w:val="001373C5"/>
    <w:rsid w:val="00143768"/>
    <w:rsid w:val="00145112"/>
    <w:rsid w:val="00160BC2"/>
    <w:rsid w:val="001660B1"/>
    <w:rsid w:val="001733D8"/>
    <w:rsid w:val="0018640E"/>
    <w:rsid w:val="00186762"/>
    <w:rsid w:val="001A1CF3"/>
    <w:rsid w:val="001A2137"/>
    <w:rsid w:val="001C1F0F"/>
    <w:rsid w:val="001C46AF"/>
    <w:rsid w:val="001C472E"/>
    <w:rsid w:val="001D0F32"/>
    <w:rsid w:val="001D4806"/>
    <w:rsid w:val="001F42B3"/>
    <w:rsid w:val="001F6C50"/>
    <w:rsid w:val="002063EF"/>
    <w:rsid w:val="002078E1"/>
    <w:rsid w:val="00216F7F"/>
    <w:rsid w:val="00222E58"/>
    <w:rsid w:val="002316C0"/>
    <w:rsid w:val="002414AC"/>
    <w:rsid w:val="00243691"/>
    <w:rsid w:val="00253C40"/>
    <w:rsid w:val="002627CE"/>
    <w:rsid w:val="002660D4"/>
    <w:rsid w:val="00284927"/>
    <w:rsid w:val="00286159"/>
    <w:rsid w:val="002A27E9"/>
    <w:rsid w:val="002B0F18"/>
    <w:rsid w:val="002B4178"/>
    <w:rsid w:val="002C1F0C"/>
    <w:rsid w:val="002C342D"/>
    <w:rsid w:val="002D087A"/>
    <w:rsid w:val="002D430E"/>
    <w:rsid w:val="002D73F2"/>
    <w:rsid w:val="002D7D78"/>
    <w:rsid w:val="002F3DFC"/>
    <w:rsid w:val="00316E8E"/>
    <w:rsid w:val="003220A3"/>
    <w:rsid w:val="00324795"/>
    <w:rsid w:val="003250AC"/>
    <w:rsid w:val="00325244"/>
    <w:rsid w:val="003259CB"/>
    <w:rsid w:val="00334559"/>
    <w:rsid w:val="00354F99"/>
    <w:rsid w:val="0035738B"/>
    <w:rsid w:val="003612EC"/>
    <w:rsid w:val="00364E7A"/>
    <w:rsid w:val="003851B9"/>
    <w:rsid w:val="00390071"/>
    <w:rsid w:val="00395CC9"/>
    <w:rsid w:val="00396EA6"/>
    <w:rsid w:val="003A0D9E"/>
    <w:rsid w:val="003A3914"/>
    <w:rsid w:val="003B6E6E"/>
    <w:rsid w:val="003C3544"/>
    <w:rsid w:val="003D152E"/>
    <w:rsid w:val="003D1BCC"/>
    <w:rsid w:val="003E03CD"/>
    <w:rsid w:val="003E5497"/>
    <w:rsid w:val="003F475D"/>
    <w:rsid w:val="00400D93"/>
    <w:rsid w:val="004142CB"/>
    <w:rsid w:val="004248B4"/>
    <w:rsid w:val="004363D6"/>
    <w:rsid w:val="00453E20"/>
    <w:rsid w:val="004669DD"/>
    <w:rsid w:val="00472355"/>
    <w:rsid w:val="004A0E98"/>
    <w:rsid w:val="004B1C6D"/>
    <w:rsid w:val="004B6B1A"/>
    <w:rsid w:val="004B7FF6"/>
    <w:rsid w:val="004C4C6A"/>
    <w:rsid w:val="004C4C79"/>
    <w:rsid w:val="004C7381"/>
    <w:rsid w:val="004D13C5"/>
    <w:rsid w:val="004E4F7A"/>
    <w:rsid w:val="004F048E"/>
    <w:rsid w:val="004F3CCE"/>
    <w:rsid w:val="005040C9"/>
    <w:rsid w:val="00505CDB"/>
    <w:rsid w:val="00554A4E"/>
    <w:rsid w:val="00565F01"/>
    <w:rsid w:val="005748B3"/>
    <w:rsid w:val="00575B87"/>
    <w:rsid w:val="005815C1"/>
    <w:rsid w:val="005A1C96"/>
    <w:rsid w:val="005A2D14"/>
    <w:rsid w:val="005F29E1"/>
    <w:rsid w:val="005F32E4"/>
    <w:rsid w:val="005F5CF0"/>
    <w:rsid w:val="00612BCA"/>
    <w:rsid w:val="00625F37"/>
    <w:rsid w:val="006404D3"/>
    <w:rsid w:val="00643582"/>
    <w:rsid w:val="006456E0"/>
    <w:rsid w:val="00661F9A"/>
    <w:rsid w:val="00673C81"/>
    <w:rsid w:val="006A086E"/>
    <w:rsid w:val="006A2FC5"/>
    <w:rsid w:val="006A6421"/>
    <w:rsid w:val="006D18CC"/>
    <w:rsid w:val="006F29AD"/>
    <w:rsid w:val="006F3D3C"/>
    <w:rsid w:val="007004EB"/>
    <w:rsid w:val="00710D07"/>
    <w:rsid w:val="00724F63"/>
    <w:rsid w:val="00733946"/>
    <w:rsid w:val="0075373B"/>
    <w:rsid w:val="00763662"/>
    <w:rsid w:val="00766DBE"/>
    <w:rsid w:val="0077624B"/>
    <w:rsid w:val="00777326"/>
    <w:rsid w:val="00784F3D"/>
    <w:rsid w:val="0079440E"/>
    <w:rsid w:val="007A466E"/>
    <w:rsid w:val="007A49FC"/>
    <w:rsid w:val="007A4C63"/>
    <w:rsid w:val="007A65C3"/>
    <w:rsid w:val="007B0530"/>
    <w:rsid w:val="007B3CFA"/>
    <w:rsid w:val="007D2D5C"/>
    <w:rsid w:val="007D5503"/>
    <w:rsid w:val="007E3443"/>
    <w:rsid w:val="007E6306"/>
    <w:rsid w:val="007E6B6B"/>
    <w:rsid w:val="007F15B7"/>
    <w:rsid w:val="00802C58"/>
    <w:rsid w:val="00816E7C"/>
    <w:rsid w:val="00832DFB"/>
    <w:rsid w:val="00840AC0"/>
    <w:rsid w:val="008634BD"/>
    <w:rsid w:val="008800E4"/>
    <w:rsid w:val="008A12BE"/>
    <w:rsid w:val="008B6008"/>
    <w:rsid w:val="008B6239"/>
    <w:rsid w:val="008E565E"/>
    <w:rsid w:val="008E6D38"/>
    <w:rsid w:val="008E7769"/>
    <w:rsid w:val="008F3B3C"/>
    <w:rsid w:val="008F4E95"/>
    <w:rsid w:val="0090142D"/>
    <w:rsid w:val="0090228F"/>
    <w:rsid w:val="00903626"/>
    <w:rsid w:val="00912523"/>
    <w:rsid w:val="0091399C"/>
    <w:rsid w:val="00915BC0"/>
    <w:rsid w:val="00916117"/>
    <w:rsid w:val="00916319"/>
    <w:rsid w:val="009214CD"/>
    <w:rsid w:val="0092294E"/>
    <w:rsid w:val="0092635F"/>
    <w:rsid w:val="009266D1"/>
    <w:rsid w:val="00931386"/>
    <w:rsid w:val="009345AA"/>
    <w:rsid w:val="00935117"/>
    <w:rsid w:val="00944F88"/>
    <w:rsid w:val="0094525B"/>
    <w:rsid w:val="0097130B"/>
    <w:rsid w:val="00982AC7"/>
    <w:rsid w:val="009853F4"/>
    <w:rsid w:val="009B5C4C"/>
    <w:rsid w:val="009C33D6"/>
    <w:rsid w:val="009C67A8"/>
    <w:rsid w:val="009F018B"/>
    <w:rsid w:val="009F2BB2"/>
    <w:rsid w:val="00A0246F"/>
    <w:rsid w:val="00A1556B"/>
    <w:rsid w:val="00A177FC"/>
    <w:rsid w:val="00A24F5F"/>
    <w:rsid w:val="00A260D5"/>
    <w:rsid w:val="00A32ADE"/>
    <w:rsid w:val="00A33AB7"/>
    <w:rsid w:val="00A35703"/>
    <w:rsid w:val="00A52B5B"/>
    <w:rsid w:val="00A53EE5"/>
    <w:rsid w:val="00A5418A"/>
    <w:rsid w:val="00A66456"/>
    <w:rsid w:val="00A675FC"/>
    <w:rsid w:val="00A76BE8"/>
    <w:rsid w:val="00AA5A57"/>
    <w:rsid w:val="00AA5E8F"/>
    <w:rsid w:val="00AB1601"/>
    <w:rsid w:val="00AB464D"/>
    <w:rsid w:val="00AB6B06"/>
    <w:rsid w:val="00AC34CA"/>
    <w:rsid w:val="00AD041D"/>
    <w:rsid w:val="00AD4938"/>
    <w:rsid w:val="00AD4FBF"/>
    <w:rsid w:val="00AE1B6A"/>
    <w:rsid w:val="00AE619B"/>
    <w:rsid w:val="00AE73F4"/>
    <w:rsid w:val="00AF0932"/>
    <w:rsid w:val="00AF4ACC"/>
    <w:rsid w:val="00AF69D9"/>
    <w:rsid w:val="00B10939"/>
    <w:rsid w:val="00B13DEE"/>
    <w:rsid w:val="00B151D3"/>
    <w:rsid w:val="00B20993"/>
    <w:rsid w:val="00B2644D"/>
    <w:rsid w:val="00B33690"/>
    <w:rsid w:val="00B36C97"/>
    <w:rsid w:val="00B3772D"/>
    <w:rsid w:val="00B4171B"/>
    <w:rsid w:val="00B55215"/>
    <w:rsid w:val="00B653B5"/>
    <w:rsid w:val="00B73FFE"/>
    <w:rsid w:val="00B81488"/>
    <w:rsid w:val="00B8155C"/>
    <w:rsid w:val="00BB0FD5"/>
    <w:rsid w:val="00BB6BBD"/>
    <w:rsid w:val="00BC03E5"/>
    <w:rsid w:val="00BC2B1D"/>
    <w:rsid w:val="00BC51C3"/>
    <w:rsid w:val="00BD22F4"/>
    <w:rsid w:val="00BD4BC6"/>
    <w:rsid w:val="00BD5003"/>
    <w:rsid w:val="00BD56F0"/>
    <w:rsid w:val="00BE1936"/>
    <w:rsid w:val="00BF4004"/>
    <w:rsid w:val="00BF4BA7"/>
    <w:rsid w:val="00BF558A"/>
    <w:rsid w:val="00C116D6"/>
    <w:rsid w:val="00C12ECE"/>
    <w:rsid w:val="00C1563B"/>
    <w:rsid w:val="00C236FE"/>
    <w:rsid w:val="00C269A9"/>
    <w:rsid w:val="00C35905"/>
    <w:rsid w:val="00C42642"/>
    <w:rsid w:val="00C43818"/>
    <w:rsid w:val="00C44738"/>
    <w:rsid w:val="00C514A0"/>
    <w:rsid w:val="00C569AD"/>
    <w:rsid w:val="00C72E4F"/>
    <w:rsid w:val="00C7638A"/>
    <w:rsid w:val="00C77107"/>
    <w:rsid w:val="00C8270E"/>
    <w:rsid w:val="00C93B01"/>
    <w:rsid w:val="00CA2062"/>
    <w:rsid w:val="00CA2433"/>
    <w:rsid w:val="00CB433B"/>
    <w:rsid w:val="00CB5F35"/>
    <w:rsid w:val="00CD3A61"/>
    <w:rsid w:val="00CF6C0F"/>
    <w:rsid w:val="00D00B8D"/>
    <w:rsid w:val="00D04578"/>
    <w:rsid w:val="00D0605C"/>
    <w:rsid w:val="00D14D5B"/>
    <w:rsid w:val="00D17C3B"/>
    <w:rsid w:val="00D20B14"/>
    <w:rsid w:val="00D21CE8"/>
    <w:rsid w:val="00D3676C"/>
    <w:rsid w:val="00D55D99"/>
    <w:rsid w:val="00D66041"/>
    <w:rsid w:val="00D75ACA"/>
    <w:rsid w:val="00D76990"/>
    <w:rsid w:val="00D84023"/>
    <w:rsid w:val="00D97C5C"/>
    <w:rsid w:val="00DA10CD"/>
    <w:rsid w:val="00DB2159"/>
    <w:rsid w:val="00DB29D0"/>
    <w:rsid w:val="00DB3BB8"/>
    <w:rsid w:val="00DC5B42"/>
    <w:rsid w:val="00DD1925"/>
    <w:rsid w:val="00DD5F1F"/>
    <w:rsid w:val="00DE2A61"/>
    <w:rsid w:val="00DE37B1"/>
    <w:rsid w:val="00DF1366"/>
    <w:rsid w:val="00DF5681"/>
    <w:rsid w:val="00E1753E"/>
    <w:rsid w:val="00E264CA"/>
    <w:rsid w:val="00E34C46"/>
    <w:rsid w:val="00E34C75"/>
    <w:rsid w:val="00E455CC"/>
    <w:rsid w:val="00E56ED5"/>
    <w:rsid w:val="00E76358"/>
    <w:rsid w:val="00EA2B06"/>
    <w:rsid w:val="00EB214F"/>
    <w:rsid w:val="00EB51B2"/>
    <w:rsid w:val="00EC0F1F"/>
    <w:rsid w:val="00EC2406"/>
    <w:rsid w:val="00EC61BD"/>
    <w:rsid w:val="00EC76B2"/>
    <w:rsid w:val="00EE0E6F"/>
    <w:rsid w:val="00EE2A1B"/>
    <w:rsid w:val="00F07AC9"/>
    <w:rsid w:val="00F10263"/>
    <w:rsid w:val="00F1158A"/>
    <w:rsid w:val="00F2340B"/>
    <w:rsid w:val="00F251B2"/>
    <w:rsid w:val="00F41163"/>
    <w:rsid w:val="00F427EE"/>
    <w:rsid w:val="00F45155"/>
    <w:rsid w:val="00F505E8"/>
    <w:rsid w:val="00F65090"/>
    <w:rsid w:val="00F8729C"/>
    <w:rsid w:val="00F96950"/>
    <w:rsid w:val="00FA17ED"/>
    <w:rsid w:val="00FA2D5E"/>
    <w:rsid w:val="00FA4954"/>
    <w:rsid w:val="00FB0008"/>
    <w:rsid w:val="00FB3C3E"/>
    <w:rsid w:val="00FC0051"/>
    <w:rsid w:val="00FD0560"/>
    <w:rsid w:val="00FD16A3"/>
    <w:rsid w:val="00FE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01474D-11B7-459E-9022-DFE53949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4DE"/>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366"/>
    <w:pPr>
      <w:spacing w:after="0" w:line="240" w:lineRule="auto"/>
    </w:pPr>
    <w:rPr>
      <w:rFonts w:cs="Times New Roman"/>
    </w:rPr>
  </w:style>
  <w:style w:type="paragraph" w:styleId="DocumentMap">
    <w:name w:val="Document Map"/>
    <w:basedOn w:val="Normal"/>
    <w:link w:val="DocumentMapChar"/>
    <w:uiPriority w:val="99"/>
    <w:semiHidden/>
    <w:unhideWhenUsed/>
    <w:rsid w:val="00916319"/>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locked/>
    <w:rsid w:val="0091631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86159"/>
    <w:rPr>
      <w:rFonts w:cs="Times New Roman"/>
      <w:sz w:val="16"/>
      <w:szCs w:val="16"/>
    </w:rPr>
  </w:style>
  <w:style w:type="paragraph" w:styleId="CommentText">
    <w:name w:val="annotation text"/>
    <w:basedOn w:val="Normal"/>
    <w:link w:val="CommentTextChar"/>
    <w:uiPriority w:val="99"/>
    <w:semiHidden/>
    <w:unhideWhenUsed/>
    <w:rsid w:val="00286159"/>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861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286159"/>
    <w:rPr>
      <w:b/>
      <w:bCs/>
    </w:rPr>
  </w:style>
  <w:style w:type="character" w:customStyle="1" w:styleId="CommentSubjectChar">
    <w:name w:val="Comment Subject Char"/>
    <w:basedOn w:val="CommentTextChar"/>
    <w:link w:val="CommentSubject"/>
    <w:uiPriority w:val="99"/>
    <w:semiHidden/>
    <w:locked/>
    <w:rsid w:val="00286159"/>
    <w:rPr>
      <w:rFonts w:cs="Times New Roman"/>
      <w:b/>
      <w:bCs/>
      <w:sz w:val="20"/>
      <w:szCs w:val="20"/>
    </w:rPr>
  </w:style>
  <w:style w:type="paragraph" w:styleId="BalloonText">
    <w:name w:val="Balloon Text"/>
    <w:basedOn w:val="Normal"/>
    <w:link w:val="BalloonTextChar"/>
    <w:uiPriority w:val="99"/>
    <w:semiHidden/>
    <w:unhideWhenUsed/>
    <w:rsid w:val="002861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86159"/>
    <w:rPr>
      <w:rFonts w:ascii="Segoe UI" w:hAnsi="Segoe UI" w:cs="Segoe UI"/>
      <w:sz w:val="18"/>
      <w:szCs w:val="18"/>
    </w:rPr>
  </w:style>
  <w:style w:type="paragraph" w:styleId="Revision">
    <w:name w:val="Revision"/>
    <w:hidden/>
    <w:uiPriority w:val="99"/>
    <w:semiHidden/>
    <w:rsid w:val="00BF4BA7"/>
    <w:pPr>
      <w:spacing w:after="0" w:line="240" w:lineRule="auto"/>
    </w:pPr>
    <w:rPr>
      <w:rFonts w:cs="Times New Roman"/>
    </w:rPr>
  </w:style>
  <w:style w:type="paragraph" w:styleId="Header">
    <w:name w:val="header"/>
    <w:basedOn w:val="Normal"/>
    <w:link w:val="HeaderChar"/>
    <w:uiPriority w:val="99"/>
    <w:unhideWhenUsed/>
    <w:rsid w:val="004C4C6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C4C6A"/>
    <w:rPr>
      <w:rFonts w:cs="Times New Roman"/>
    </w:rPr>
  </w:style>
  <w:style w:type="paragraph" w:styleId="Footer">
    <w:name w:val="footer"/>
    <w:basedOn w:val="Normal"/>
    <w:link w:val="FooterChar"/>
    <w:uiPriority w:val="99"/>
    <w:unhideWhenUsed/>
    <w:rsid w:val="004C4C6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C4C6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90338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5491EA-0A53-4382-BC47-A406747A7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Dannelly, Ryann - Hoboken</dc:creator>
  <cp:keywords/>
  <dc:description/>
  <cp:lastModifiedBy>Howarth, Judy</cp:lastModifiedBy>
  <cp:revision>2</cp:revision>
  <cp:lastPrinted>2017-08-19T15:44:00Z</cp:lastPrinted>
  <dcterms:created xsi:type="dcterms:W3CDTF">2019-06-06T18:35:00Z</dcterms:created>
  <dcterms:modified xsi:type="dcterms:W3CDTF">2019-06-06T18:35:00Z</dcterms:modified>
</cp:coreProperties>
</file>